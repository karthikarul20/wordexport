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jrnlLRH"/>
      </w:pPr>
      <w:ins w:id="1" w:author="Bala (Springer Books)" w:date="Bala (Springer Books)">
        <w:r>
          <w:t xml:space="preserve">V: ANTIEPILEPTIC DRUGS AND DIET</w:t>
        </w:r>
      </w:ins>
    </w:p>
    <w:p>
      <w:pPr>
        <w:pStyle w:val="jrnlRRH"/>
      </w:pPr>
      <w:ins w:id="2" w:author="Bala (Springer Books)" w:date="Bala (Springer Books)">
        <w:r>
          <w:t xml:space="preserve">69</w:t>
        </w:r>
        <w:ins w:id="3" w:author=" (Springer Books)" w:date=" (Springer Books)">
          <w:r>
            <w:t xml:space="preserve">:</w:t>
          </w:r>
        </w:ins>
        <w:del w:id="4" w:author=" (Springer Books)" w:date=" (Springer Books)">
          <w:r>
            <w:delText xml:space="preserve">.</w:delText>
          </w:r>
        </w:del>
        <w:r>
          <w:t xml:space="preserve"> </w:t>
        </w:r>
        <w:ins w:id="5" w:author="Bala (Springer Books)" w:date="Bala (Springer Books)">
          <w:r>
            <w:t xml:space="preserve">DRUG DEVELOPMENT FOR EPILEPSY</w:t>
          </w:r>
          <w:del w:id="6" w:author=" (Springer Books)" w:date=" (Springer Books)">
            <w:r>
              <w:delText xml:space="preserve">: PAST, PRESENT AND FUTURE</w:delText>
            </w:r>
          </w:del>
        </w:ins>
      </w:ins>
    </w:p>
    <w:p>
      <w:pPr>
        <w:pStyle w:val="jrnlChapNumber"/>
      </w:pPr>
      <w:r>
        <w:rPr>
          <w:rStyle w:val="jrnlChapNumber"/>
        </w:rPr>
        <w:t xml:space="preserve">CHAPTER 69</w:t>
      </w:r>
    </w:p>
    <w:p>
      <w:pPr>
        <w:pStyle w:val="jrnlArtTitle"/>
      </w:pPr>
      <w:r>
        <w:rPr>
          <w:rStyle w:val="jrnlArtTitle"/>
        </w:rPr>
        <w:t xml:space="preserve">Drug Development for Epilepsy: Past, Present</w:t>
      </w:r>
      <w:ins w:id="7" w:author=" (Springer Books)" w:date=" (Springer Books)">
        <w:r>
          <w:rPr>
            <w:rStyle w:val="jrnlArtTitle"/>
          </w:rPr>
          <w:t xml:space="preserve">,</w:t>
        </w:r>
      </w:ins>
      <w:r>
        <w:rPr>
          <w:rStyle w:val="jrnlArtTitle"/>
        </w:rPr>
        <w:t xml:space="preserve"> and Future</w:t>
      </w:r>
    </w:p>
    <w:p>
      <w:pPr>
        <w:pStyle w:val="jrnlAuthors"/>
      </w:pPr>
      <w:r>
        <w:rPr>
          <w:rStyle w:val="jrnlAuthor"/>
          <w:rStyle w:val="jrnlGivenName"/>
        </w:rPr>
        <w:t xml:space="preserve">Edward</w:t>
      </w:r>
      <w:r>
        <w:rPr>
          <w:rStyle w:val="jrnlAuthor"/>
        </w:rPr>
        <w:t xml:space="preserve"> </w:t>
      </w:r>
      <w:r>
        <w:rPr>
          <w:rStyle w:val="jrnlAuthor"/>
          <w:rStyle w:val="jrnlSurName"/>
        </w:rPr>
        <w:t xml:space="preserve">Chang</w:t>
      </w:r>
      <w:r>
        <w:t xml:space="preserve"> and </w:t>
      </w:r>
      <w:r>
        <w:rPr>
          <w:rStyle w:val="jrnlAuthor"/>
          <w:rStyle w:val="jrnlGivenName"/>
        </w:rPr>
        <w:t xml:space="preserve">Raman</w:t>
      </w:r>
      <w:r>
        <w:rPr>
          <w:rStyle w:val="jrnlAuthor"/>
        </w:rPr>
        <w:t xml:space="preserve"> </w:t>
      </w:r>
      <w:r>
        <w:rPr>
          <w:rStyle w:val="jrnlAuthor"/>
          <w:rStyle w:val="jrnlSurName"/>
        </w:rPr>
        <w:t xml:space="preserve">Sankar</w:t>
      </w:r>
    </w:p>
    <w:p>
      <w:pPr>
        <w:sectPr>
          <w:pgSz w:orient="portrait" w:w="12240" w:h="18720"/>
          <w:pgMar w:top="600" w:right="600" w:bottom="600" w:left="600" w:header="720" w:footer="720" w:gutter="720"/>
          <w:cols w:num="1" w:space="720"/>
        </w:sectPr>
      </w:pPr>
    </w:p>
    <w:p>
      <w:pPr>
        <w:pStyle w:val="jrnlSecPara"/>
      </w:pPr>
      <w:r>
        <w:t xml:space="preserve">This chapter </w:t>
      </w:r>
      <w:del w:id="8" w:author=" (Springer Books)" w:date=" (Springer Books)">
        <w:r>
          <w:delText xml:space="preserve">will </w:delText>
        </w:r>
      </w:del>
      <w:r>
        <w:t xml:space="preserve">provide</w:t>
      </w:r>
      <w:ins w:id="9" w:author=" (Springer Books)" w:date=" (Springer Books)">
        <w:r>
          <w:t xml:space="preserve">s</w:t>
        </w:r>
      </w:ins>
      <w:r>
        <w:t xml:space="preserve"> a birds eye view of anti</w:t>
      </w:r>
      <w:del w:id="10" w:author=" (Springer Books)" w:date=" (Springer Books)">
        <w:r>
          <w:delText xml:space="preserve">-</w:delText>
        </w:r>
      </w:del>
      <w:r>
        <w:t xml:space="preserve">epileptic drug (AED) development from a historic perspective to discern major patterns in our thinking about this disease, which is in reality a collection of disorders that share seizures as a common symptom. The goal of therapeutics has expanded from immediate control of seizures</w:t>
      </w:r>
      <w:del w:id="11" w:author=" (Springer Books)" w:date=" (Springer Books)">
        <w:r>
          <w:delText xml:space="preserve">,</w:delText>
        </w:r>
      </w:del>
      <w:r>
        <w:t xml:space="preserve"> to a search for interventions that modify the course of the disease in the process. As our understanding grows, we can accommodate the concept that disease modification and acute seizure control may or may not coalesce in a single medication. The chapter </w:t>
      </w:r>
      <w:del w:id="12" w:author=" (Springer Books)" w:date=" (Springer Books)">
        <w:r>
          <w:delText xml:space="preserve">will </w:delText>
        </w:r>
      </w:del>
      <w:r>
        <w:t xml:space="preserve">trace</w:t>
      </w:r>
      <w:ins w:id="13" w:author=" (Springer Books)" w:date=" (Springer Books)">
        <w:r>
          <w:t xml:space="preserve">s</w:t>
        </w:r>
      </w:ins>
      <w:r>
        <w:t xml:space="preserve"> the evolution of our approach rather than duplicate readily available references such as the reports on the biennial Eilat conferences on AEDs under development (</w:t>
      </w:r>
      <w:hyperlink w:anchor="R1" w:tooltip="R1" w:history="1">
        <w:r>
          <w:rPr>
            <w:rStyle w:val="jrnlBibRef"/>
          </w:rPr>
          <w:t xml:space="preserve">1</w:t>
        </w:r>
      </w:hyperlink>
      <w:r>
        <w:t xml:space="preserve">), which contain details of the extent to which human clinical trials have progressed.</w:t>
      </w:r>
    </w:p>
    <w:p>
      <w:pPr>
        <w:pStyle w:val="jrnlHead1"/>
      </w:pPr>
      <w:r>
        <w:rPr>
          <w:rStyle w:val="jrnlHead1"/>
        </w:rPr>
        <w:t xml:space="preserve">FORCES THAT SHAPED AED DEVELOPMENT IN THE 19</w:t>
      </w:r>
      <w:ins w:id="14" w:author="BALA (SPRINGER BOOKS)" w:date="BALA (SPRINGER BOOKS)">
        <w:r>
          <w:rPr>
            <w:rStyle w:val="jrnlHead1"/>
          </w:rPr>
          <w:t xml:space="preserve">TH</w:t>
        </w:r>
      </w:ins>
      <w:del w:id="15" w:author="Bala (Springer Books)" w:date="Bala (Springer Books)">
        <w:r>
          <w:rPr>
            <w:rStyle w:val="jrnlHead1"/>
            <w:vertAlign w:val="superscript"/>
            <w:rStyle w:val="1"/>
          </w:rPr>
          <w:delText xml:space="preserve">TH</w:delText>
        </w:r>
      </w:del>
      <w:r>
        <w:rPr>
          <w:rStyle w:val="jrnlHead1"/>
        </w:rPr>
        <w:t xml:space="preserve"> AND 20</w:t>
      </w:r>
      <w:ins w:id="16" w:author="BALA (SPRINGER BOOKS)" w:date="BALA (SPRINGER BOOKS)">
        <w:r>
          <w:rPr>
            <w:rStyle w:val="jrnlHead1"/>
          </w:rPr>
          <w:t xml:space="preserve">TH</w:t>
        </w:r>
      </w:ins>
      <w:del w:id="17" w:author="Bala (Springer Books)" w:date="Bala (Springer Books)">
        <w:r>
          <w:rPr>
            <w:rStyle w:val="jrnlHead1"/>
            <w:vertAlign w:val="superscript"/>
            <w:rStyle w:val="1"/>
          </w:rPr>
          <w:delText xml:space="preserve">TH</w:delText>
        </w:r>
      </w:del>
      <w:r>
        <w:rPr>
          <w:rStyle w:val="jrnlHead1"/>
        </w:rPr>
        <w:t xml:space="preserve"> CENTURIES</w:t>
      </w:r>
    </w:p>
    <w:p>
      <w:pPr>
        <w:pStyle w:val="jrnlSecPara"/>
      </w:pPr>
      <w:r>
        <w:t xml:space="preserve">The beginning of the era of rational medical treatment of epilepsy </w:t>
      </w:r>
      <w:ins w:id="18" w:author=" (Springer Books)" w:date=" (Springer Books)">
        <w:r>
          <w:t xml:space="preserve">can be</w:t>
        </w:r>
      </w:ins>
      <w:del w:id="19" w:author=" (Springer Books)" w:date=" (Springer Books)">
        <w:r>
          <w:delText xml:space="preserve">is</w:delText>
        </w:r>
      </w:del>
      <w:r>
        <w:t xml:space="preserve"> traced to the use of potassium bromide by Sir Charles Locock to teat hysterical epilepsy in Victorian England (</w:t>
      </w:r>
      <w:hyperlink w:anchor="R2" w:tooltip="R2" w:history="1">
        <w:r>
          <w:rPr>
            <w:rStyle w:val="jrnlBibRef"/>
          </w:rPr>
          <w:t xml:space="preserve">2</w:t>
        </w:r>
      </w:hyperlink>
      <w:r>
        <w:t xml:space="preserve">). This was, indeed, the first effective therapy of epilepsy and was reported to the Royal Medical and Surgical Society in 1857. Bromide therapy was believed to be effective because of its ability to blunt libido</w:t>
      </w:r>
      <w:ins w:id="20" w:author=" (Springer Books)" w:date=" (Springer Books)">
        <w:r>
          <w:t xml:space="preserve">,</w:t>
        </w:r>
      </w:ins>
      <w:r>
        <w:t xml:space="preserve"> </w:t>
      </w:r>
      <w:ins w:id="21" w:author=" (Springer Books)" w:date=" (Springer Books)">
        <w:r>
          <w:t xml:space="preserve">as</w:t>
        </w:r>
      </w:ins>
      <w:del w:id="22" w:author=" (Springer Books)" w:date=" (Springer Books)">
        <w:r>
          <w:delText xml:space="preserve">since</w:delText>
        </w:r>
      </w:del>
      <w:r>
        <w:t xml:space="preserve"> the common prevailing view then was that excessive sexual indulgence, especially masturbation, gave rise to seizures and epilepsy, while hysteria was often </w:t>
      </w:r>
      <w:commentRangeStart w:id="1462789990279"/>
      <w:r>
        <w:t xml:space="preserve">assigned to </w:t>
      </w:r>
      <w:commentRangeEnd w:id="1462789990279"/>
      <w:r>
        <w:rPr>
          <w:rStyle w:val="CommentReference"/>
        </w:rPr>
        <w:commentReference w:id="1462789990279"/>
      </w:r>
      <w:r>
        <w:t xml:space="preserve">women during menses. Despite incorrect reasoning, Sir Locock had succeeded in controlling what were likely catamenial seizures. Bromides were used for their sedative and antiaphrodisiac properties during that period. After the turn of the century, when barbiturates became available, the use of a sedative-hypnotic medication knowingly for the intended effect resulted in the identification of its anticonvulsant efficacy quite serendipitously. Phenobarbital had been administered mainly to sedate a ward of noisy epileptic patients in Freiburg during the night to enable Alfred Hauptman</w:t>
      </w:r>
      <w:ins w:id="24" w:author=" (Springer Books)" w:date=" (Springer Books)">
        <w:r>
          <w:t xml:space="preserve">n</w:t>
        </w:r>
      </w:ins>
      <w:r>
        <w:t xml:space="preserve">, the medical assistant (resident, in todays parlance), to have a good nights sleep. The observant Dr. Hauptman</w:t>
      </w:r>
      <w:ins w:id="25" w:author=" (Springer Books)" w:date=" (Springer Books)">
        <w:r>
          <w:t xml:space="preserve">n</w:t>
        </w:r>
      </w:ins>
      <w:r>
        <w:t xml:space="preserve"> carefully recorded the decrement in seizures even during the day upon nightly administration of phenobarbital and described his findings in a seminal publication (</w:t>
      </w:r>
      <w:hyperlink w:anchor="R3" w:tooltip="R3" w:history="1">
        <w:r>
          <w:rPr>
            <w:rStyle w:val="jrnlBibRef"/>
          </w:rPr>
          <w:t xml:space="preserve">3</w:t>
        </w:r>
      </w:hyperlink>
      <w:r>
        <w:t xml:space="preserve">).</w:t>
      </w:r>
    </w:p>
    <w:p>
      <w:pPr>
        <w:pStyle w:val="jrnlSecPara"/>
      </w:pPr>
      <w:r>
        <w:t xml:space="preserve">From that point on, the increasing ability of chemists to tinker with the basic ring structure of phenobarbital, combined with new animal models of seizures, became the driving force behind the development of anticonvulsant drugs (</w:t>
      </w:r>
      <w:hyperlink w:anchor="F1" w:tooltip="F1" w:history="1">
        <w:r>
          <w:rPr>
            <w:rStyle w:val="jrnlFigRef"/>
          </w:rPr>
          <w:t xml:space="preserve">Figure </w:t>
        </w:r>
        <w:ins w:id="26" w:author="Bala (Springer Books)" w:date="Bala (Springer Books)">
          <w:r>
            <w:rPr>
              <w:rStyle w:val="jrnlFigRef"/>
            </w:rPr>
            <w:t xml:space="preserve">69.</w:t>
          </w:r>
        </w:ins>
        <w:r>
          <w:rPr>
            <w:rStyle w:val="jrnlFigRef"/>
          </w:rPr>
          <w:t xml:space="preserve">1</w:t>
        </w:r>
      </w:hyperlink>
      <w:r>
        <w:t xml:space="preserve">). Chemists got busy modifying the structure of phenobarbital</w:t>
      </w:r>
      <w:del w:id="27" w:author=" (Springer Books)" w:date=" (Springer Books)">
        <w:r>
          <w:delText xml:space="preserve">,</w:delText>
        </w:r>
      </w:del>
      <w:r>
        <w:t xml:space="preserve"> and noted that a simple change in the ring structure, removing one carbon</w:t>
      </w:r>
      <w:ins w:id="28" w:author=" (Springer Books)" w:date=" (Springer Books)">
        <w:r>
          <w:t xml:space="preserve"> atom</w:t>
        </w:r>
      </w:ins>
      <w:r>
        <w:t xml:space="preserve">, resulted in the creation of hydantoins</w:t>
      </w:r>
      <w:ins w:id="29" w:author=" (Springer Books)" w:date=" (Springer Books)">
        <w:r>
          <w:t xml:space="preserve">,</w:t>
        </w:r>
      </w:ins>
      <w:r>
        <w:t xml:space="preserve"> which displayed</w:t>
      </w:r>
      <w:ins w:id="30" w:author=" (Springer Books)" w:date=" (Springer Books)">
        <w:r>
          <w:t xml:space="preserve"> an</w:t>
        </w:r>
      </w:ins>
      <w:r>
        <w:t xml:space="preserve"> improved ratio of anti</w:t>
      </w:r>
      <w:del w:id="31" w:author=" (Springer Books)" w:date=" (Springer Books)">
        <w:r>
          <w:delText xml:space="preserve">-</w:delText>
        </w:r>
      </w:del>
      <w:r>
        <w:t xml:space="preserve">seizure activity to sedation</w:t>
      </w:r>
      <w:del w:id="32" w:author=" (Springer Books)" w:date=" (Springer Books)">
        <w:r>
          <w:delText xml:space="preserve">,</w:delText>
        </w:r>
      </w:del>
      <w:r>
        <w:t xml:space="preserve"> or</w:t>
      </w:r>
      <w:ins w:id="33" w:author=" (Springer Books)" w:date=" (Springer Books)">
        <w:r>
          <w:t xml:space="preserve"> an</w:t>
        </w:r>
      </w:ins>
      <w:r>
        <w:t xml:space="preserve"> improved therapeutic index. The discovery of diphenylhydantoins, </w:t>
      </w:r>
      <w:ins w:id="34" w:author=" (Springer Books)" w:date=" (Springer Books)">
        <w:r>
          <w:t xml:space="preserve">also known as</w:t>
        </w:r>
      </w:ins>
      <w:del w:id="35" w:author=" (Springer Books)" w:date=" (Springer Books)">
        <w:r>
          <w:delText xml:space="preserve">aka</w:delText>
        </w:r>
      </w:del>
      <w:r>
        <w:t xml:space="preserve"> phenytoin, in 1938 by Merritt and Putnam marked the era of applying medicinal chemistry to improve upon a serendipitous observation (</w:t>
      </w:r>
      <w:hyperlink w:anchor="R4" w:tooltip="R4" w:history="1">
        <w:r>
          <w:rPr>
            <w:rStyle w:val="jrnlBibRef"/>
          </w:rPr>
          <w:t xml:space="preserve">4</w:t>
        </w:r>
      </w:hyperlink>
      <w:r>
        <w:t xml:space="preserve">). Tracy Putnam had set up a laboratory at the Neurological Institute of Columbia University to test the ability of drugs to protect cats against electroshock seizures (</w:t>
      </w:r>
      <w:hyperlink w:anchor="R5" w:tooltip="R5" w:history="1">
        <w:r>
          <w:rPr>
            <w:rStyle w:val="jrnlBibRef"/>
          </w:rPr>
          <w:t xml:space="preserve">5</w:t>
        </w:r>
      </w:hyperlink>
      <w:r>
        <w:t xml:space="preserve">). Houston Merritt collaborated with Putnam in testing anti</w:t>
      </w:r>
      <w:del w:id="36" w:author=" (Springer Books)" w:date=" (Springer Books)">
        <w:r>
          <w:delText xml:space="preserve">-</w:delText>
        </w:r>
      </w:del>
      <w:r>
        <w:t xml:space="preserve">seizure drugs in patients. </w:t>
      </w:r>
      <w:ins w:id="37" w:author=" (Springer Books)" w:date=" (Springer Books)">
        <w:r>
          <w:t xml:space="preserve">The </w:t>
        </w:r>
      </w:ins>
      <w:del w:id="38" w:author=" (Springer Books)" w:date=" (Springer Books)">
        <w:r>
          <w:delText xml:space="preserve">S</w:delText>
        </w:r>
      </w:del>
      <w:ins w:id="39" w:author=" (Springer Books)" w:date=" (Springer Books)">
        <w:r>
          <w:t xml:space="preserve">s</w:t>
        </w:r>
      </w:ins>
      <w:r>
        <w:t xml:space="preserve">ubsequent identification that drugs that protected rodents against pentylenetetrazol (PTZ)-induced seizures were useful against absence seizures gave rise to the development of trimethadione, an oxazolidindione, as a specific agent for absence (then call</w:t>
      </w:r>
      <w:ins w:id="40" w:author=" (Springer Books)" w:date=" (Springer Books)">
        <w:r>
          <w:t xml:space="preserve">ed</w:t>
        </w:r>
      </w:ins>
      <w:r>
        <w:t xml:space="preserve"> </w:t>
      </w:r>
      <w:r>
        <w:t xml:space="preserve">petit mal</w:t>
      </w:r>
      <w:r>
        <w:t xml:space="preserve">) seizures (</w:t>
      </w:r>
      <w:hyperlink w:anchor="R6" w:tooltip="R6" w:history="1">
        <w:r>
          <w:rPr>
            <w:rStyle w:val="jrnlBibRef"/>
          </w:rPr>
          <w:t xml:space="preserve">6</w:t>
        </w:r>
      </w:hyperlink>
      <w:r>
        <w:t xml:space="preserve">). Later, ethosuximide, shown in Figure </w:t>
      </w:r>
      <w:ins w:id="41" w:author="Bala (Springer Books)" w:date="Bala (Springer Books)">
        <w:r>
          <w:t xml:space="preserve">69.</w:t>
        </w:r>
      </w:ins>
      <w:r>
        <w:t xml:space="preserve">1, was found to be a safer agent against absence seizures. In the interest of space, we refer readers to two excellent sources for the fascinating story on the evolution of pharmacologic therapies in the second half the 20</w:t>
      </w:r>
      <w:ins w:id="42" w:author="Bala (Springer Books)" w:date="Bala (Springer Books)">
        <w:r>
          <w:t xml:space="preserve">th</w:t>
        </w:r>
      </w:ins>
      <w:del w:id="43" w:author="Bala (Springer Books)" w:date="Bala (Springer Books)">
        <w:r>
          <w:rPr>
            <w:vertAlign w:val="superscript"/>
          </w:rPr>
          <w:delText xml:space="preserve">th</w:delText>
        </w:r>
      </w:del>
      <w:r>
        <w:t xml:space="preserve"> century and the present era (</w:t>
      </w:r>
      <w:hyperlink w:anchor="R7" w:tooltip="R7 R8" w:history="1">
        <w:r>
          <w:rPr>
            <w:rStyle w:val="jrnlBibRef"/>
          </w:rPr>
          <w:t xml:space="preserve">7,8</w:t>
        </w:r>
      </w:hyperlink>
      <w:r>
        <w:t xml:space="preserve">).</w:t>
      </w:r>
    </w:p>
    <w:p>
      <w:pPr>
        <w:pStyle w:val="jrnlSecPara"/>
      </w:pPr>
    </w:p>
    <w:p>
      <w:pPr/>
      <w:r>
        <w:pict>
          <v:shape type="#_x0000_t75" style="width:500px; height:197.87234042553px; margin-left:0px; margin-top:0px; mso-position-horizontal:left; mso-position-vertical:top; mso-position-horizontal-relative:char; mso-position-vertical-relative:line; z-index:-9223372036854775807;">
            <v:imagedata r:id="rId9" o:title=""/>
          </v:shape>
        </w:pict>
      </w:r>
    </w:p>
    <w:p>
      <w:pPr>
        <w:pStyle w:val="jrnlFigCaption"/>
      </w:pPr>
      <w:bookmarkStart w:id="2" w:name="F1"/>
      <w:bookmarkEnd w:id="2"/>
      <w:r>
        <w:rPr>
          <w:b/>
          <w:rStyle w:val="label"/>
        </w:rPr>
        <w:t xml:space="preserve">Figure </w:t>
      </w:r>
      <w:ins w:id="44" w:author="Bala (Springer Books)" w:date="Bala (Springer Books)">
        <w:r>
          <w:rPr>
            <w:b/>
            <w:rStyle w:val="label"/>
          </w:rPr>
          <w:t xml:space="preserve">69.</w:t>
        </w:r>
      </w:ins>
      <w:r>
        <w:rPr>
          <w:b/>
          <w:rStyle w:val="label"/>
        </w:rPr>
        <w:t xml:space="preserve">1</w:t>
      </w:r>
      <w:del w:id="45" w:author="Bala (Springer Books)" w:date="Bala (Springer Books)">
        <w:r>
          <w:rPr>
            <w:b/>
            <w:rStyle w:val="label"/>
          </w:rPr>
          <w:delText xml:space="preserve">:</w:delText>
        </w:r>
      </w:del>
      <w:ins w:id="46" w:author=" (Springer Books)" w:date=" (Springer Books)">
        <w:r>
          <w:t xml:space="preserve"> </w:t>
        </w:r>
        <w:commentRangeStart w:id="1462790597935"/>
        <w:r>
          <w:t xml:space="preserve">Structures of common anticonvulsant drugs.</w:t>
        </w:r>
        <w:commentRangeEnd w:id="1462790597935"/>
        <w:r>
          <w:rPr>
            <w:rStyle w:val="CommentReference"/>
          </w:rPr>
          <w:commentReference w:id="1462790597935"/>
        </w:r>
      </w:ins>
      <w:commentRangeStart w:id="1462790597935"/>
      <w:r>
        <w:t xml:space="preserve"> </w:t>
      </w:r>
      <w:commentRangeEnd w:id="1462790597935"/>
      <w:r>
        <w:rPr>
          <w:rStyle w:val="CommentReference"/>
        </w:rPr>
        <w:commentReference w:id="1462790597935"/>
      </w:r>
      <w:r>
        <w:t xml:space="preserve">The serendipitous discovery </w:t>
      </w:r>
      <w:ins w:id="49" w:author=" (Springer Books)" w:date=" (Springer Books)">
        <w:r>
          <w:t xml:space="preserve">of the anticonvulsant efficacy of barbiturates </w:t>
        </w:r>
      </w:ins>
      <w:r>
        <w:t xml:space="preserve">was followed by modifications to its basic structure. The arrows point to the elimination of the moiety from phenobarbital that led to the hydantoin ring structure</w:t>
      </w:r>
      <w:ins w:id="50" w:author=" (Springer Books)" w:date=" (Springer Books)">
        <w:r>
          <w:t xml:space="preserve">.</w:t>
        </w:r>
      </w:ins>
      <w:del w:id="51" w:author=" (Springer Books)" w:date=" (Springer Books)">
        <w:r>
          <w:delText xml:space="preserve"> and</w:delText>
        </w:r>
      </w:del>
      <w:r>
        <w:t xml:space="preserve"> </w:t>
      </w:r>
      <w:ins w:id="52" w:author=" (Springer Books)" w:date=" (Springer Books)">
        <w:r>
          <w:t xml:space="preserve">T</w:t>
        </w:r>
      </w:ins>
      <w:del w:id="53" w:author=" (Springer Books)" w:date=" (Springer Books)">
        <w:r>
          <w:delText xml:space="preserve">t</w:delText>
        </w:r>
      </w:del>
      <w:r>
        <w:t xml:space="preserve">he substitution of a nitrogen atom in the hydantoin ring with carbon </w:t>
      </w:r>
      <w:ins w:id="54" w:author=" (Springer Books)" w:date=" (Springer Books)">
        <w:r>
          <w:t xml:space="preserve">yielded</w:t>
        </w:r>
      </w:ins>
      <w:del w:id="55" w:author=" (Springer Books)" w:date=" (Springer Books)">
        <w:r>
          <w:delText xml:space="preserve">to produce</w:delText>
        </w:r>
      </w:del>
      <w:r>
        <w:t xml:space="preserve"> the succinimide drug ethosuximide.</w:t>
      </w:r>
    </w:p>
    <w:p>
      <w:pPr>
        <w:pStyle w:val="jrnlSecPara"/>
      </w:pPr>
      <w:r>
        <w:t xml:space="preserve">Since the second half of the 20</w:t>
      </w:r>
      <w:ins w:id="56" w:author="Bala (Springer Books)" w:date="Bala (Springer Books)">
        <w:r>
          <w:t xml:space="preserve">th</w:t>
        </w:r>
      </w:ins>
      <w:del w:id="57" w:author="Bala (Springer Books)" w:date="Bala (Springer Books)">
        <w:r>
          <w:rPr>
            <w:vertAlign w:val="superscript"/>
          </w:rPr>
          <w:delText xml:space="preserve">th</w:delText>
        </w:r>
      </w:del>
      <w:r>
        <w:t xml:space="preserve"> century, advances in neuroscience have </w:t>
      </w:r>
      <w:ins w:id="58" w:author=" (Springer Books)" w:date=" (Springer Books)">
        <w:r>
          <w:t xml:space="preserve">led to the </w:t>
        </w:r>
      </w:ins>
      <w:r>
        <w:t xml:space="preserve">evol</w:t>
      </w:r>
      <w:ins w:id="59" w:author=" (Springer Books)" w:date=" (Springer Books)">
        <w:r>
          <w:t xml:space="preserve">ution</w:t>
        </w:r>
      </w:ins>
      <w:del w:id="60" w:author=" (Springer Books)" w:date=" (Springer Books)">
        <w:r>
          <w:delText xml:space="preserve">ved to pointing at</w:delText>
        </w:r>
      </w:del>
      <w:r>
        <w:t xml:space="preserve"> </w:t>
      </w:r>
      <w:ins w:id="61" w:author=" (Springer Books)" w:date=" (Springer Books)">
        <w:r>
          <w:t xml:space="preserve">of </w:t>
        </w:r>
      </w:ins>
      <w:r>
        <w:t xml:space="preserve">numerous molecular targets (generally ion channels) </w:t>
      </w:r>
      <w:ins w:id="62" w:author=" (Springer Books)" w:date=" (Springer Books)">
        <w:r>
          <w:t xml:space="preserve">capable of</w:t>
        </w:r>
      </w:ins>
      <w:del w:id="63" w:author=" (Springer Books)" w:date=" (Springer Books)">
        <w:r>
          <w:delText xml:space="preserve">relevant to</w:delText>
        </w:r>
      </w:del>
      <w:r>
        <w:t xml:space="preserve"> modifying neuronal excitability, </w:t>
      </w:r>
      <w:ins w:id="64" w:author=" (Springer Books)" w:date=" (Springer Books)">
        <w:r>
          <w:t xml:space="preserve">which in turn has</w:t>
        </w:r>
      </w:ins>
      <w:del w:id="65" w:author=" (Springer Books)" w:date=" (Springer Books)">
        <w:r>
          <w:delText xml:space="preserve">and have come to</w:delText>
        </w:r>
      </w:del>
      <w:r>
        <w:t xml:space="preserve"> influence</w:t>
      </w:r>
      <w:ins w:id="66" w:author=" (Springer Books)" w:date=" (Springer Books)">
        <w:r>
          <w:t xml:space="preserve">d</w:t>
        </w:r>
      </w:ins>
      <w:r>
        <w:t xml:space="preserve"> the development of </w:t>
      </w:r>
      <w:del w:id="67" w:author=" (Springer Books)" w:date=" (Springer Books)">
        <w:r>
          <w:delText xml:space="preserve">the development of </w:delText>
        </w:r>
      </w:del>
      <w:r>
        <w:t xml:space="preserve">AEDs. Chapters 2 and 3 in </w:t>
      </w:r>
      <w:del w:id="68" w:author=" (Springer Books)" w:date=" (Springer Books)">
        <w:r>
          <w:delText xml:space="preserve">the first s</w:delText>
        </w:r>
      </w:del>
      <w:ins w:id="69" w:author=" (Springer Books)" w:date=" (Springer Books)">
        <w:r>
          <w:t xml:space="preserve">S</w:t>
        </w:r>
      </w:ins>
      <w:r>
        <w:t xml:space="preserve">ection</w:t>
      </w:r>
      <w:ins w:id="70" w:author=" (Springer Books)" w:date=" (Springer Books)">
        <w:r>
          <w:t xml:space="preserve"> I</w:t>
        </w:r>
      </w:ins>
      <w:r>
        <w:t xml:space="preserve"> of this book and Chapter 40 in </w:t>
      </w:r>
      <w:del w:id="71" w:author=" (Springer Books)" w:date=" (Springer Books)">
        <w:r>
          <w:delText xml:space="preserve">s</w:delText>
        </w:r>
      </w:del>
      <w:ins w:id="72" w:author=" (Springer Books)" w:date=" (Springer Books)">
        <w:r>
          <w:t xml:space="preserve">S</w:t>
        </w:r>
      </w:ins>
      <w:r>
        <w:t xml:space="preserve">ection </w:t>
      </w:r>
      <w:ins w:id="73" w:author=" (Springer Books)" w:date=" (Springer Books)">
        <w:r>
          <w:t xml:space="preserve">IV</w:t>
        </w:r>
      </w:ins>
      <w:del w:id="74" w:author=" (Springer Books)" w:date=" (Springer Books)">
        <w:r>
          <w:delText xml:space="preserve">4</w:delText>
        </w:r>
      </w:del>
      <w:r>
        <w:t xml:space="preserve"> are useful sources to review the details </w:t>
      </w:r>
      <w:ins w:id="75" w:author=" (Springer Books)" w:date=" (Springer Books)">
        <w:r>
          <w:t xml:space="preserve">of</w:t>
        </w:r>
      </w:ins>
      <w:del w:id="76" w:author=" (Springer Books)" w:date=" (Springer Books)">
        <w:r>
          <w:delText xml:space="preserve">about</w:delText>
        </w:r>
      </w:del>
      <w:r>
        <w:t xml:space="preserve"> these mechanisms. The discovery that classic AEDs</w:t>
      </w:r>
      <w:ins w:id="77" w:author=" (Springer Books)" w:date=" (Springer Books)">
        <w:r>
          <w:t xml:space="preserve">, which were</w:t>
        </w:r>
      </w:ins>
      <w:r>
        <w:t xml:space="preserve"> developed as a result of their success in the maximal electroshock model</w:t>
      </w:r>
      <w:ins w:id="78" w:author=" (Springer Books)" w:date=" (Springer Books)">
        <w:r>
          <w:t xml:space="preserve">,</w:t>
        </w:r>
      </w:ins>
      <w:r>
        <w:t xml:space="preserve"> </w:t>
      </w:r>
      <w:ins w:id="79" w:author=" (Springer Books)" w:date=" (Springer Books)">
        <w:r>
          <w:t xml:space="preserve">were</w:t>
        </w:r>
      </w:ins>
      <w:del w:id="80" w:author=" (Springer Books)" w:date=" (Springer Books)">
        <w:r>
          <w:delText xml:space="preserve">turned out to be</w:delText>
        </w:r>
      </w:del>
      <w:r>
        <w:t xml:space="preserve"> inhibitors of voltage-gated sodium channels (VGSC</w:t>
      </w:r>
      <w:ins w:id="81" w:author=" (Springer Books)" w:date=" (Springer Books)">
        <w:r>
          <w:t xml:space="preserve">s</w:t>
        </w:r>
      </w:ins>
      <w:r>
        <w:t xml:space="preserve">) was followed by the demonstration that drugs developed by the PTZ</w:t>
      </w:r>
      <w:ins w:id="82" w:author=" (Springer Books)" w:date=" (Springer Books)">
        <w:r>
          <w:t xml:space="preserve"> </w:t>
        </w:r>
      </w:ins>
      <w:del w:id="83" w:author=" (Springer Books)" w:date=" (Springer Books)">
        <w:r>
          <w:delText xml:space="preserve">-</w:delText>
        </w:r>
      </w:del>
      <w:r>
        <w:t xml:space="preserve">model were capable of inhibiting low-threshold or T-calcium channels. These two models formed the archetypes for the development of AEDs for partial (</w:t>
      </w:r>
      <w:r>
        <w:t xml:space="preserve">focal</w:t>
      </w:r>
      <w:r>
        <w:t xml:space="preserve"> in new terminology) and secondarily generalized seizures typified by phenytoin versus those </w:t>
      </w:r>
      <w:ins w:id="84" w:author=" (Springer Books)" w:date=" (Springer Books)">
        <w:r>
          <w:t xml:space="preserve">that are </w:t>
        </w:r>
      </w:ins>
      <w:r>
        <w:t xml:space="preserve">active against the primary generalized seizures typified by trimethadione and ethosuximide (</w:t>
      </w:r>
      <w:hyperlink w:anchor="R9" w:tooltip="R9" w:history="1">
        <w:r>
          <w:rPr>
            <w:rStyle w:val="jrnlBibRef"/>
          </w:rPr>
          <w:t xml:space="preserve">9</w:t>
        </w:r>
      </w:hyperlink>
      <w:r>
        <w:t xml:space="preserve">). Other approaches to limiting excitatory currents have involved compound</w:t>
      </w:r>
      <w:ins w:id="85" w:author=" (Springer Books)" w:date=" (Springer Books)">
        <w:r>
          <w:t xml:space="preserve">s</w:t>
        </w:r>
      </w:ins>
      <w:r>
        <w:t xml:space="preserve"> that act on glutamatergic currents</w:t>
      </w:r>
      <w:ins w:id="86" w:author=" (Springer Books)" w:date=" (Springer Books)">
        <w:del w:id="87" w:author=" (Springer Books)" w:date=" (Springer Books)">
          <w:r>
            <w:delText xml:space="preserve"> </w:delText>
          </w:r>
        </w:del>
      </w:ins>
      <w:del w:id="88" w:author=" (Springer Books)" w:date=" (Springer Books)">
        <w:r>
          <w:delText xml:space="preserve">  </w:delText>
        </w:r>
      </w:del>
      <w:r>
        <w:t xml:space="preserve">felbamate was found to antagonize </w:t>
      </w:r>
      <w:ins w:id="89" w:author=" (Springer Books)" w:date=" (Springer Books)">
        <w:r>
          <w:rPr>
            <w:i/>
            <w:iCs/>
          </w:rPr>
          <w:t xml:space="preserve">N</w:t>
        </w:r>
        <w:r>
          <w:t xml:space="preserve">-methyl-</w:t>
        </w:r>
        <w:commentRangeStart w:id="1462791262671"/>
        <w:r>
          <w:t xml:space="preserve">d</w:t>
        </w:r>
        <w:commentRangeEnd w:id="1462791262671"/>
        <w:r>
          <w:rPr>
            <w:rStyle w:val="CommentReference"/>
          </w:rPr>
          <w:commentReference w:id="1462791262671"/>
        </w:r>
        <w:commentRangeStart w:id="1462791262671"/>
        <w:r>
          <w:t xml:space="preserve">-</w:t>
        </w:r>
        <w:commentRangeEnd w:id="1462791262671"/>
        <w:r>
          <w:rPr>
            <w:rStyle w:val="CommentReference"/>
          </w:rPr>
          <w:commentReference w:id="1462791262671"/>
        </w:r>
        <w:r>
          <w:t xml:space="preserve">aspartate (</w:t>
        </w:r>
      </w:ins>
      <w:r>
        <w:t xml:space="preserve">NMDA</w:t>
      </w:r>
      <w:ins w:id="92" w:author=" (Springer Books)" w:date=" (Springer Books)">
        <w:r>
          <w:t xml:space="preserve">)</w:t>
        </w:r>
      </w:ins>
      <w:r>
        <w:t xml:space="preserve">-mediated Ca</w:t>
      </w:r>
      <w:del w:id="93" w:author=" (Springer Books)" w:date=" (Springer Books)">
        <w:r>
          <w:rPr>
            <w:vertAlign w:val="superscript"/>
          </w:rPr>
          <w:delText xml:space="preserve">+</w:delText>
        </w:r>
      </w:del>
      <w:ins w:id="94" w:author=" (Springer Books)" w:date=" (Springer Books)">
        <w:r>
          <w:rPr>
            <w:vertAlign w:val="superscript"/>
          </w:rPr>
          <w:t xml:space="preserve">2</w:t>
        </w:r>
      </w:ins>
      <w:r>
        <w:rPr>
          <w:vertAlign w:val="superscript"/>
        </w:rPr>
        <w:t xml:space="preserve">+</w:t>
      </w:r>
      <w:r>
        <w:t xml:space="preserve"> currents (</w:t>
      </w:r>
      <w:hyperlink w:anchor="R10" w:tooltip="R10" w:history="1">
        <w:r>
          <w:rPr>
            <w:rStyle w:val="jrnlBibRef"/>
          </w:rPr>
          <w:t xml:space="preserve">10</w:t>
        </w:r>
      </w:hyperlink>
      <w:r>
        <w:t xml:space="preserve">)</w:t>
      </w:r>
      <w:ins w:id="95" w:author=" (Springer Books)" w:date=" (Springer Books)">
        <w:r>
          <w:t xml:space="preserve">,</w:t>
        </w:r>
      </w:ins>
      <w:r>
        <w:t xml:space="preserve"> while the newer agent perampanel antagonizes </w:t>
      </w:r>
      <w:ins w:id="96" w:author=" (Springer Books)" w:date=" (Springer Books)">
        <w:r>
          <w:t xml:space="preserve">alpha-amino-3-hydroxy-5-methyl-4-isoxazolepropionic acid (</w:t>
        </w:r>
      </w:ins>
      <w:r>
        <w:t xml:space="preserve">AMPA</w:t>
      </w:r>
      <w:ins w:id="97" w:author=" (Springer Books)" w:date=" (Springer Books)">
        <w:r>
          <w:t xml:space="preserve">)</w:t>
        </w:r>
      </w:ins>
      <w:r>
        <w:t xml:space="preserve">-mediated Na</w:t>
      </w:r>
      <w:r>
        <w:rPr>
          <w:vertAlign w:val="superscript"/>
        </w:rPr>
        <w:t xml:space="preserve">+</w:t>
      </w:r>
      <w:r>
        <w:t xml:space="preserve"> currents (</w:t>
      </w:r>
      <w:hyperlink w:anchor="R11" w:tooltip="R11" w:history="1">
        <w:r>
          <w:rPr>
            <w:rStyle w:val="jrnlBibRef"/>
          </w:rPr>
          <w:t xml:space="preserve">11</w:t>
        </w:r>
      </w:hyperlink>
      <w:r>
        <w:t xml:space="preserve">). Likewise</w:t>
      </w:r>
      <w:ins w:id="98" w:author=" (Springer Books)" w:date=" (Springer Books)">
        <w:r>
          <w:t xml:space="preserve">,</w:t>
        </w:r>
      </w:ins>
      <w:r>
        <w:t xml:space="preserve"> the discovery that phenobarbital and benzodiazepines augmented inhibition by enhancing </w:t>
      </w:r>
      <w:ins w:id="99" w:author=" (Springer Books)" w:date=" (Springer Books)">
        <w:r>
          <w:t xml:space="preserve">gamma-aminobutyric acid</w:t>
        </w:r>
      </w:ins>
      <w:ins w:id="100" w:author=" (Springer Books)" w:date=" (Springer Books)">
        <w:r>
          <w:t xml:space="preserve"> (</w:t>
        </w:r>
      </w:ins>
      <w:r>
        <w:t xml:space="preserve">GABA</w:t>
      </w:r>
      <w:ins w:id="101" w:author=" (Springer Books)" w:date=" (Springer Books)">
        <w:r>
          <w:t xml:space="preserve">)</w:t>
        </w:r>
      </w:ins>
      <w:r>
        <w:t xml:space="preserve">-mediated Cl</w:t>
      </w:r>
      <w:ins w:id="102" w:author=" (Springer Books)" w:date=" (Springer Books)">
        <w:r>
          <w:rPr>
            <w:vertAlign w:val="superscript"/>
          </w:rPr>
          <w:t xml:space="preserve">-</w:t>
        </w:r>
      </w:ins>
      <w:del w:id="103" w:author=" (Springer Books)" w:date=" (Springer Books)">
        <w:r>
          <w:rPr>
            <w:vertAlign w:val="superscript"/>
          </w:rPr>
          <w:delText xml:space="preserve">-</w:delText>
        </w:r>
      </w:del>
      <w:r>
        <w:t xml:space="preserve"> currents as a result of their binding to allosteric sites on the GABA receptor (</w:t>
      </w:r>
      <w:hyperlink w:anchor="R12" w:tooltip="R12" w:history="1">
        <w:r>
          <w:rPr>
            <w:rStyle w:val="jrnlBibRef"/>
          </w:rPr>
          <w:t xml:space="preserve">12</w:t>
        </w:r>
      </w:hyperlink>
      <w:r>
        <w:t xml:space="preserve">). </w:t>
      </w:r>
      <w:ins w:id="104" w:author=" (Springer Books)" w:date=" (Springer Books)">
        <w:commentRangeStart w:id="1462791741002"/>
        <w:r>
          <w:t xml:space="preserve">Until</w:t>
        </w:r>
        <w:commentRangeEnd w:id="1462791741002"/>
        <w:r>
          <w:rPr>
            <w:rStyle w:val="CommentReference"/>
          </w:rPr>
          <w:commentReference w:id="1462791741002"/>
        </w:r>
      </w:ins>
      <w:del w:id="106" w:author=" (Springer Books)" w:date=" (Springer Books)">
        <w:commentRangeStart w:id="1462791741002"/>
        <w:r>
          <w:delText xml:space="preserve">U</w:delText>
        </w:r>
        <w:commentRangeEnd w:id="1462791741002"/>
        <w:r>
          <w:rPr>
            <w:rStyle w:val="CommentReference"/>
          </w:rPr>
          <w:commentReference w:id="1462791741002"/>
        </w:r>
        <w:commentRangeStart w:id="1462791741002"/>
        <w:r>
          <w:delText xml:space="preserve">p</w:delText>
        </w:r>
        <w:commentRangeEnd w:id="1462791741002"/>
        <w:r>
          <w:rPr>
            <w:rStyle w:val="CommentReference"/>
          </w:rPr>
          <w:commentReference w:id="1462791741002"/>
        </w:r>
        <w:commentRangeStart w:id="1462791741002"/>
        <w:r>
          <w:delText xml:space="preserve"> </w:delText>
        </w:r>
        <w:commentRangeEnd w:id="1462791741002"/>
        <w:r>
          <w:rPr>
            <w:rStyle w:val="CommentReference"/>
          </w:rPr>
          <w:commentReference w:id="1462791741002"/>
        </w:r>
        <w:commentRangeStart w:id="1462791741002"/>
        <w:r>
          <w:delText xml:space="preserve">t</w:delText>
        </w:r>
        <w:commentRangeEnd w:id="1462791741002"/>
        <w:r>
          <w:rPr>
            <w:rStyle w:val="CommentReference"/>
          </w:rPr>
          <w:commentReference w:id="1462791741002"/>
        </w:r>
        <w:commentRangeStart w:id="1462791741002"/>
        <w:r>
          <w:delText xml:space="preserve">o</w:delText>
        </w:r>
        <w:commentRangeEnd w:id="1462791741002"/>
        <w:r>
          <w:rPr>
            <w:rStyle w:val="CommentReference"/>
          </w:rPr>
          <w:commentReference w:id="1462791741002"/>
        </w:r>
      </w:del>
      <w:commentRangeStart w:id="1462791741002"/>
      <w:r>
        <w:t xml:space="preserve"> this point, and even beyond, AEDs were screened </w:t>
      </w:r>
      <w:commentRangeEnd w:id="1462791741002"/>
      <w:r>
        <w:rPr>
          <w:rStyle w:val="CommentReference"/>
        </w:rPr>
        <w:commentReference w:id="1462791741002"/>
      </w:r>
      <w:ins w:id="113" w:author=" (Springer Books)" w:date=" (Springer Books)">
        <w:commentRangeStart w:id="1462791741002"/>
        <w:r>
          <w:t xml:space="preserve">using</w:t>
        </w:r>
        <w:commentRangeEnd w:id="1462791741002"/>
        <w:r>
          <w:rPr>
            <w:rStyle w:val="CommentReference"/>
          </w:rPr>
          <w:commentReference w:id="1462791741002"/>
        </w:r>
      </w:ins>
      <w:del w:id="115" w:author=" (Springer Books)" w:date=" (Springer Books)">
        <w:commentRangeStart w:id="1462791741002"/>
        <w:r>
          <w:delText xml:space="preserve">w</w:delText>
        </w:r>
        <w:commentRangeEnd w:id="1462791741002"/>
        <w:r>
          <w:rPr>
            <w:rStyle w:val="CommentReference"/>
          </w:rPr>
          <w:commentReference w:id="1462791741002"/>
        </w:r>
        <w:commentRangeStart w:id="1462791741002"/>
        <w:r>
          <w:delText xml:space="preserve">i</w:delText>
        </w:r>
        <w:commentRangeEnd w:id="1462791741002"/>
        <w:r>
          <w:rPr>
            <w:rStyle w:val="CommentReference"/>
          </w:rPr>
          <w:commentReference w:id="1462791741002"/>
        </w:r>
        <w:commentRangeStart w:id="1462791741002"/>
        <w:r>
          <w:delText xml:space="preserve">t</w:delText>
        </w:r>
        <w:commentRangeEnd w:id="1462791741002"/>
        <w:r>
          <w:rPr>
            <w:rStyle w:val="CommentReference"/>
          </w:rPr>
          <w:commentReference w:id="1462791741002"/>
        </w:r>
        <w:commentRangeStart w:id="1462791741002"/>
        <w:r>
          <w:delText xml:space="preserve">h</w:delText>
        </w:r>
        <w:commentRangeEnd w:id="1462791741002"/>
        <w:r>
          <w:rPr>
            <w:rStyle w:val="CommentReference"/>
          </w:rPr>
          <w:commentReference w:id="1462791741002"/>
        </w:r>
      </w:del>
      <w:commentRangeStart w:id="1462791741002"/>
      <w:r>
        <w:t xml:space="preserve"> animal models</w:t>
      </w:r>
      <w:commentRangeEnd w:id="1462791741002"/>
      <w:r>
        <w:rPr>
          <w:rStyle w:val="CommentReference"/>
        </w:rPr>
        <w:commentReference w:id="1462791741002"/>
      </w:r>
      <w:del w:id="121" w:author=" (Springer Books)" w:date=" (Springer Books)">
        <w:commentRangeStart w:id="1462791741002"/>
        <w:r>
          <w:delText xml:space="preserve">,</w:delText>
        </w:r>
        <w:commentRangeEnd w:id="1462791741002"/>
        <w:r>
          <w:rPr>
            <w:rStyle w:val="CommentReference"/>
          </w:rPr>
          <w:commentReference w:id="1462791741002"/>
        </w:r>
      </w:del>
      <w:commentRangeStart w:id="1462791741002"/>
      <w:r>
        <w:t xml:space="preserve"> </w:t>
      </w:r>
      <w:commentRangeEnd w:id="1462791741002"/>
      <w:r>
        <w:rPr>
          <w:rStyle w:val="CommentReference"/>
        </w:rPr>
        <w:commentReference w:id="1462791741002"/>
      </w:r>
      <w:ins w:id="124" w:author=" (Springer Books)" w:date=" (Springer Books)">
        <w:commentRangeStart w:id="1462791741002"/>
        <w:r>
          <w:t xml:space="preserve">and were bring used in clinical settings</w:t>
        </w:r>
        <w:commentRangeEnd w:id="1462791741002"/>
        <w:r>
          <w:rPr>
            <w:rStyle w:val="CommentReference"/>
          </w:rPr>
          <w:commentReference w:id="1462791741002"/>
        </w:r>
      </w:ins>
      <w:del w:id="126" w:author=" (Springer Books)" w:date=" (Springer Books)">
        <w:commentRangeStart w:id="1462791741002"/>
        <w:r>
          <w:delText xml:space="preserve">c</w:delText>
        </w:r>
        <w:commentRangeEnd w:id="1462791741002"/>
        <w:r>
          <w:rPr>
            <w:rStyle w:val="CommentReference"/>
          </w:rPr>
          <w:commentReference w:id="1462791741002"/>
        </w:r>
        <w:commentRangeStart w:id="1462791741002"/>
        <w:r>
          <w:delText xml:space="preserve">a</w:delText>
        </w:r>
        <w:commentRangeEnd w:id="1462791741002"/>
        <w:r>
          <w:rPr>
            <w:rStyle w:val="CommentReference"/>
          </w:rPr>
          <w:commentReference w:id="1462791741002"/>
        </w:r>
        <w:commentRangeStart w:id="1462791741002"/>
        <w:r>
          <w:delText xml:space="preserve">m</w:delText>
        </w:r>
        <w:commentRangeEnd w:id="1462791741002"/>
        <w:r>
          <w:rPr>
            <w:rStyle w:val="CommentReference"/>
          </w:rPr>
          <w:commentReference w:id="1462791741002"/>
        </w:r>
        <w:commentRangeStart w:id="1462791741002"/>
        <w:r>
          <w:delText xml:space="preserve">e</w:delText>
        </w:r>
        <w:commentRangeEnd w:id="1462791741002"/>
        <w:r>
          <w:rPr>
            <w:rStyle w:val="CommentReference"/>
          </w:rPr>
          <w:commentReference w:id="1462791741002"/>
        </w:r>
        <w:commentRangeStart w:id="1462791741002"/>
        <w:r>
          <w:delText xml:space="preserve"> </w:delText>
        </w:r>
        <w:commentRangeEnd w:id="1462791741002"/>
        <w:r>
          <w:rPr>
            <w:rStyle w:val="CommentReference"/>
          </w:rPr>
          <w:commentReference w:id="1462791741002"/>
        </w:r>
        <w:commentRangeStart w:id="1462791741002"/>
        <w:r>
          <w:delText xml:space="preserve">i</w:delText>
        </w:r>
        <w:commentRangeEnd w:id="1462791741002"/>
        <w:r>
          <w:rPr>
            <w:rStyle w:val="CommentReference"/>
          </w:rPr>
          <w:commentReference w:id="1462791741002"/>
        </w:r>
        <w:commentRangeStart w:id="1462791741002"/>
        <w:r>
          <w:delText xml:space="preserve">n</w:delText>
        </w:r>
        <w:commentRangeEnd w:id="1462791741002"/>
        <w:r>
          <w:rPr>
            <w:rStyle w:val="CommentReference"/>
          </w:rPr>
          <w:commentReference w:id="1462791741002"/>
        </w:r>
        <w:commentRangeStart w:id="1462791741002"/>
        <w:r>
          <w:delText xml:space="preserve">t</w:delText>
        </w:r>
        <w:commentRangeEnd w:id="1462791741002"/>
        <w:r>
          <w:rPr>
            <w:rStyle w:val="CommentReference"/>
          </w:rPr>
          <w:commentReference w:id="1462791741002"/>
        </w:r>
        <w:commentRangeStart w:id="1462791741002"/>
        <w:r>
          <w:delText xml:space="preserve">o</w:delText>
        </w:r>
        <w:commentRangeEnd w:id="1462791741002"/>
        <w:r>
          <w:rPr>
            <w:rStyle w:val="CommentReference"/>
          </w:rPr>
          <w:commentReference w:id="1462791741002"/>
        </w:r>
        <w:commentRangeStart w:id="1462791741002"/>
        <w:r>
          <w:delText xml:space="preserve"> </w:delText>
        </w:r>
        <w:commentRangeEnd w:id="1462791741002"/>
        <w:r>
          <w:rPr>
            <w:rStyle w:val="CommentReference"/>
          </w:rPr>
          <w:commentReference w:id="1462791741002"/>
        </w:r>
        <w:commentRangeStart w:id="1462791741002"/>
        <w:r>
          <w:delText xml:space="preserve">c</w:delText>
        </w:r>
        <w:commentRangeEnd w:id="1462791741002"/>
        <w:r>
          <w:rPr>
            <w:rStyle w:val="CommentReference"/>
          </w:rPr>
          <w:commentReference w:id="1462791741002"/>
        </w:r>
        <w:commentRangeStart w:id="1462791741002"/>
        <w:r>
          <w:delText xml:space="preserve">l</w:delText>
        </w:r>
        <w:commentRangeEnd w:id="1462791741002"/>
        <w:r>
          <w:rPr>
            <w:rStyle w:val="CommentReference"/>
          </w:rPr>
          <w:commentReference w:id="1462791741002"/>
        </w:r>
        <w:commentRangeStart w:id="1462791741002"/>
        <w:r>
          <w:delText xml:space="preserve">i</w:delText>
        </w:r>
        <w:commentRangeEnd w:id="1462791741002"/>
        <w:r>
          <w:rPr>
            <w:rStyle w:val="CommentReference"/>
          </w:rPr>
          <w:commentReference w:id="1462791741002"/>
        </w:r>
        <w:commentRangeStart w:id="1462791741002"/>
        <w:r>
          <w:delText xml:space="preserve">n</w:delText>
        </w:r>
        <w:commentRangeEnd w:id="1462791741002"/>
        <w:r>
          <w:rPr>
            <w:rStyle w:val="CommentReference"/>
          </w:rPr>
          <w:commentReference w:id="1462791741002"/>
        </w:r>
        <w:commentRangeStart w:id="1462791741002"/>
        <w:r>
          <w:delText xml:space="preserve">i</w:delText>
        </w:r>
        <w:commentRangeEnd w:id="1462791741002"/>
        <w:r>
          <w:rPr>
            <w:rStyle w:val="CommentReference"/>
          </w:rPr>
          <w:commentReference w:id="1462791741002"/>
        </w:r>
        <w:commentRangeStart w:id="1462791741002"/>
        <w:r>
          <w:delText xml:space="preserve">c</w:delText>
        </w:r>
        <w:commentRangeEnd w:id="1462791741002"/>
        <w:r>
          <w:rPr>
            <w:rStyle w:val="CommentReference"/>
          </w:rPr>
          <w:commentReference w:id="1462791741002"/>
        </w:r>
        <w:commentRangeStart w:id="1462791741002"/>
        <w:r>
          <w:delText xml:space="preserve">a</w:delText>
        </w:r>
        <w:commentRangeEnd w:id="1462791741002"/>
        <w:r>
          <w:rPr>
            <w:rStyle w:val="CommentReference"/>
          </w:rPr>
          <w:commentReference w:id="1462791741002"/>
        </w:r>
        <w:commentRangeStart w:id="1462791741002"/>
        <w:r>
          <w:delText xml:space="preserve">l</w:delText>
        </w:r>
        <w:commentRangeEnd w:id="1462791741002"/>
        <w:r>
          <w:rPr>
            <w:rStyle w:val="CommentReference"/>
          </w:rPr>
          <w:commentReference w:id="1462791741002"/>
        </w:r>
        <w:commentRangeStart w:id="1462791741002"/>
        <w:r>
          <w:delText xml:space="preserve"> </w:delText>
        </w:r>
        <w:commentRangeEnd w:id="1462791741002"/>
        <w:r>
          <w:rPr>
            <w:rStyle w:val="CommentReference"/>
          </w:rPr>
          <w:commentReference w:id="1462791741002"/>
        </w:r>
        <w:commentRangeStart w:id="1462791741002"/>
        <w:r>
          <w:delText xml:space="preserve">u</w:delText>
        </w:r>
        <w:commentRangeEnd w:id="1462791741002"/>
        <w:r>
          <w:rPr>
            <w:rStyle w:val="CommentReference"/>
          </w:rPr>
          <w:commentReference w:id="1462791741002"/>
        </w:r>
        <w:commentRangeStart w:id="1462791741002"/>
        <w:r>
          <w:delText xml:space="preserve">s</w:delText>
        </w:r>
        <w:commentRangeEnd w:id="1462791741002"/>
        <w:r>
          <w:rPr>
            <w:rStyle w:val="CommentReference"/>
          </w:rPr>
          <w:commentReference w:id="1462791741002"/>
        </w:r>
        <w:commentRangeStart w:id="1462791741002"/>
        <w:r>
          <w:delText xml:space="preserve">e</w:delText>
        </w:r>
        <w:commentRangeEnd w:id="1462791741002"/>
        <w:r>
          <w:rPr>
            <w:rStyle w:val="CommentReference"/>
          </w:rPr>
          <w:commentReference w:id="1462791741002"/>
        </w:r>
      </w:del>
      <w:commentRangeStart w:id="1462791741002"/>
      <w:r>
        <w:t xml:space="preserve">, </w:t>
      </w:r>
      <w:commentRangeEnd w:id="1462791741002"/>
      <w:r>
        <w:rPr>
          <w:rStyle w:val="CommentReference"/>
        </w:rPr>
        <w:commentReference w:id="1462791741002"/>
      </w:r>
      <w:ins w:id="150" w:author=" (Springer Books)" w:date=" (Springer Books)">
        <w:commentRangeStart w:id="1462791741002"/>
        <w:r>
          <w:t xml:space="preserve">but</w:t>
        </w:r>
        <w:commentRangeEnd w:id="1462791741002"/>
        <w:r>
          <w:rPr>
            <w:rStyle w:val="CommentReference"/>
          </w:rPr>
          <w:commentReference w:id="1462791741002"/>
        </w:r>
      </w:ins>
      <w:del w:id="152" w:author=" (Springer Books)" w:date=" (Springer Books)">
        <w:commentRangeStart w:id="1462791741002"/>
        <w:r>
          <w:delText xml:space="preserve">a</w:delText>
        </w:r>
        <w:commentRangeEnd w:id="1462791741002"/>
        <w:r>
          <w:rPr>
            <w:rStyle w:val="CommentReference"/>
          </w:rPr>
          <w:commentReference w:id="1462791741002"/>
        </w:r>
        <w:commentRangeStart w:id="1462791741002"/>
        <w:r>
          <w:delText xml:space="preserve">n</w:delText>
        </w:r>
        <w:commentRangeEnd w:id="1462791741002"/>
        <w:r>
          <w:rPr>
            <w:rStyle w:val="CommentReference"/>
          </w:rPr>
          <w:commentReference w:id="1462791741002"/>
        </w:r>
        <w:commentRangeStart w:id="1462791741002"/>
        <w:r>
          <w:delText xml:space="preserve">d</w:delText>
        </w:r>
        <w:commentRangeEnd w:id="1462791741002"/>
        <w:r>
          <w:rPr>
            <w:rStyle w:val="CommentReference"/>
          </w:rPr>
          <w:commentReference w:id="1462791741002"/>
        </w:r>
      </w:del>
      <w:commentRangeStart w:id="1462791741002"/>
      <w:r>
        <w:t xml:space="preserve"> the mechanisms of action of </w:t>
      </w:r>
      <w:commentRangeEnd w:id="1462791741002"/>
      <w:r>
        <w:rPr>
          <w:rStyle w:val="CommentReference"/>
        </w:rPr>
        <w:commentReference w:id="1462791741002"/>
      </w:r>
      <w:ins w:id="157" w:author=" (Springer Books)" w:date=" (Springer Books)">
        <w:commentRangeStart w:id="1462791741002"/>
        <w:r>
          <w:t xml:space="preserve">these</w:t>
        </w:r>
        <w:commentRangeEnd w:id="1462791741002"/>
        <w:r>
          <w:rPr>
            <w:rStyle w:val="CommentReference"/>
          </w:rPr>
          <w:commentReference w:id="1462791741002"/>
        </w:r>
      </w:ins>
      <w:del w:id="159" w:author=" (Springer Books)" w:date=" (Springer Books)">
        <w:commentRangeStart w:id="1462791741002"/>
        <w:r>
          <w:delText xml:space="preserve">t</w:delText>
        </w:r>
        <w:commentRangeEnd w:id="1462791741002"/>
        <w:r>
          <w:rPr>
            <w:rStyle w:val="CommentReference"/>
          </w:rPr>
          <w:commentReference w:id="1462791741002"/>
        </w:r>
        <w:commentRangeStart w:id="1462791741002"/>
        <w:r>
          <w:delText xml:space="preserve">h</w:delText>
        </w:r>
        <w:commentRangeEnd w:id="1462791741002"/>
        <w:r>
          <w:rPr>
            <w:rStyle w:val="CommentReference"/>
          </w:rPr>
          <w:commentReference w:id="1462791741002"/>
        </w:r>
        <w:commentRangeStart w:id="1462791741002"/>
        <w:r>
          <w:delText xml:space="preserve">o</w:delText>
        </w:r>
        <w:commentRangeEnd w:id="1462791741002"/>
        <w:r>
          <w:rPr>
            <w:rStyle w:val="CommentReference"/>
          </w:rPr>
          <w:commentReference w:id="1462791741002"/>
        </w:r>
        <w:commentRangeStart w:id="1462791741002"/>
        <w:r>
          <w:delText xml:space="preserve">s</w:delText>
        </w:r>
        <w:commentRangeEnd w:id="1462791741002"/>
        <w:r>
          <w:rPr>
            <w:rStyle w:val="CommentReference"/>
          </w:rPr>
          <w:commentReference w:id="1462791741002"/>
        </w:r>
        <w:commentRangeStart w:id="1462791741002"/>
        <w:r>
          <w:delText xml:space="preserve">e</w:delText>
        </w:r>
        <w:commentRangeEnd w:id="1462791741002"/>
        <w:r>
          <w:rPr>
            <w:rStyle w:val="CommentReference"/>
          </w:rPr>
          <w:commentReference w:id="1462791741002"/>
        </w:r>
      </w:del>
      <w:commentRangeStart w:id="1462791741002"/>
      <w:r>
        <w:t xml:space="preserve"> AEDs were unraveled after the fact.</w:t>
      </w:r>
      <w:commentRangeEnd w:id="1462791741002"/>
      <w:r>
        <w:rPr>
          <w:rStyle w:val="CommentReference"/>
        </w:rPr>
        <w:commentReference w:id="1462791741002"/>
      </w:r>
      <w:r>
        <w:t xml:space="preserve"> However, </w:t>
      </w:r>
      <w:ins w:id="166" w:author=" (Springer Books)" w:date=" (Springer Books)">
        <w:r>
          <w:t xml:space="preserve">this</w:t>
        </w:r>
      </w:ins>
      <w:del w:id="167" w:author=" (Springer Books)" w:date=" (Springer Books)">
        <w:r>
          <w:delText xml:space="preserve">these</w:delText>
        </w:r>
      </w:del>
      <w:r>
        <w:t xml:space="preserve"> basic understanding</w:t>
      </w:r>
      <w:del w:id="168" w:author=" (Springer Books)" w:date=" (Springer Books)">
        <w:r>
          <w:delText xml:space="preserve">s</w:delText>
        </w:r>
      </w:del>
      <w:r>
        <w:t xml:space="preserve"> led to the prospective evaluation of drugs affecting processes </w:t>
      </w:r>
      <w:ins w:id="169" w:author=" (Springer Books)" w:date=" (Springer Books)">
        <w:r>
          <w:t xml:space="preserve">that are </w:t>
        </w:r>
      </w:ins>
      <w:r>
        <w:t xml:space="preserve">highly related to the modification of neuronal excitability by influencing neurotransmitter synthesis, storage, release, reuptake, and metabolism. That is the story of the evolution of vigabatrin (</w:t>
      </w:r>
      <w:ins w:id="170" w:author=" (Springer Books)" w:date=" (Springer Books)">
        <w:r>
          <w:t xml:space="preserve">gamma</w:t>
        </w:r>
      </w:ins>
      <w:del w:id="171" w:author=" (Springer Books)" w:date=" (Springer Books)">
        <w:r>
          <w:delText xml:space="preserve">?</w:delText>
        </w:r>
      </w:del>
      <w:r>
        <w:t xml:space="preserve">-vinyl GABA</w:t>
      </w:r>
      <w:del w:id="172" w:author=" (Springer Books)" w:date=" (Springer Books)">
        <w:r>
          <w:delText xml:space="preserve">,</w:delText>
        </w:r>
      </w:del>
      <w:r>
        <w:t xml:space="preserve"> </w:t>
      </w:r>
      <w:ins w:id="173" w:author=" (Springer Books)" w:date=" (Springer Books)">
        <w:r>
          <w:t xml:space="preserve">[</w:t>
        </w:r>
      </w:ins>
      <w:r>
        <w:t xml:space="preserve">GVG</w:t>
      </w:r>
      <w:ins w:id="174" w:author=" (Springer Books)" w:date=" (Springer Books)">
        <w:r>
          <w:t xml:space="preserve">]</w:t>
        </w:r>
      </w:ins>
      <w:r>
        <w:t xml:space="preserve">), a suicide substrate of GABA-transaminase (</w:t>
      </w:r>
      <w:hyperlink w:anchor="R13" w:tooltip="R13" w:history="1">
        <w:r>
          <w:rPr>
            <w:rStyle w:val="jrnlBibRef"/>
          </w:rPr>
          <w:t xml:space="preserve">13</w:t>
        </w:r>
      </w:hyperlink>
      <w:r>
        <w:t xml:space="preserve">) and tiagabine, a nipecotic acid derivative that blocks the reuptake of GABA (</w:t>
      </w:r>
      <w:hyperlink w:anchor="R14" w:tooltip="R14" w:history="1">
        <w:r>
          <w:rPr>
            <w:rStyle w:val="jrnlBibRef"/>
          </w:rPr>
          <w:t xml:space="preserve">14</w:t>
        </w:r>
      </w:hyperlink>
      <w:r>
        <w:t xml:space="preserve">). Other mechanisms such as the modification of the high-voltage Ca</w:t>
      </w:r>
      <w:del w:id="175" w:author=" (Springer Books)" w:date=" (Springer Books)">
        <w:r>
          <w:rPr>
            <w:vertAlign w:val="superscript"/>
          </w:rPr>
          <w:delText xml:space="preserve">+</w:delText>
        </w:r>
      </w:del>
      <w:ins w:id="176" w:author=" (Springer Books)" w:date=" (Springer Books)">
        <w:r>
          <w:rPr>
            <w:vertAlign w:val="superscript"/>
          </w:rPr>
          <w:t xml:space="preserve">2</w:t>
        </w:r>
      </w:ins>
      <w:r>
        <w:rPr>
          <w:vertAlign w:val="superscript"/>
        </w:rPr>
        <w:t xml:space="preserve">+</w:t>
      </w:r>
      <w:r>
        <w:t xml:space="preserve"> currents in the presynaptic terminal by binding of gabapentin to the extracellular </w:t>
      </w:r>
      <w:commentRangeStart w:id="1462795403043"/>
      <w:r>
        <w:t xml:space="preserve">a-2-d </w:t>
      </w:r>
      <w:commentRangeEnd w:id="1462795403043"/>
      <w:r>
        <w:rPr>
          <w:rStyle w:val="CommentReference"/>
        </w:rPr>
        <w:commentReference w:id="1462795403043"/>
      </w:r>
      <w:r>
        <w:t xml:space="preserve">loop of the P/Q type channels (</w:t>
      </w:r>
      <w:hyperlink w:anchor="R15" w:tooltip="R15" w:history="1">
        <w:r>
          <w:rPr>
            <w:rStyle w:val="jrnlBibRef"/>
          </w:rPr>
          <w:t xml:space="preserve">15</w:t>
        </w:r>
      </w:hyperlink>
      <w:r>
        <w:t xml:space="preserve">) or the binding of levetiracetam to the synaptic vesicle protein SV2A (</w:t>
      </w:r>
      <w:hyperlink w:anchor="R16" w:tooltip="R16" w:history="1">
        <w:r>
          <w:rPr>
            <w:rStyle w:val="jrnlBibRef"/>
          </w:rPr>
          <w:t xml:space="preserve">16</w:t>
        </w:r>
      </w:hyperlink>
      <w:r>
        <w:t xml:space="preserve">) were discovered after </w:t>
      </w:r>
      <w:ins w:id="178" w:author=" (Springer Books)" w:date=" (Springer Books)">
        <w:r>
          <w:t xml:space="preserve">these</w:t>
        </w:r>
      </w:ins>
      <w:del w:id="179" w:author=" (Springer Books)" w:date=" (Springer Books)">
        <w:r>
          <w:delText xml:space="preserve">those</w:delText>
        </w:r>
      </w:del>
      <w:r>
        <w:t xml:space="preserve"> AEDs were already in use. In parallel, newer models for screening compounds for activity against seizures, especially seizures refractory to already existing AEDs, were developed (</w:t>
      </w:r>
      <w:hyperlink w:anchor="R17" w:tooltip="R17 R18 R19 R20 R21 R22" w:history="1">
        <w:r>
          <w:rPr>
            <w:rStyle w:val="jrnlBibRef"/>
          </w:rPr>
          <w:t xml:space="preserve">17</w:t>
        </w:r>
        <w:del w:id="180" w:author="Bala (Springer Books)" w:date="Bala (Springer Books)">
          <w:r>
            <w:rPr>
              <w:rStyle w:val="jrnlBibRef"/>
            </w:rPr>
            <w:delText xml:space="preserve">-</w:delText>
          </w:r>
        </w:del>
        <w:r>
          <w:rPr>
            <w:rStyle w:val="jrnlBibRef"/>
          </w:rPr>
          <w:t xml:space="preserve">22</w:t>
        </w:r>
      </w:hyperlink>
      <w:r>
        <w:t xml:space="preserve">). These have included rats resistant to specific AEDs such as phenytoin, phenobarbital</w:t>
      </w:r>
      <w:ins w:id="181" w:author=" (Springer Books)" w:date=" (Springer Books)">
        <w:r>
          <w:t xml:space="preserve">,</w:t>
        </w:r>
      </w:ins>
      <w:r>
        <w:t xml:space="preserve"> or lamotrigine (</w:t>
      </w:r>
      <w:hyperlink w:anchor="R19" w:tooltip="R19 R20 R21" w:history="1">
        <w:r>
          <w:rPr>
            <w:rStyle w:val="jrnlBibRef"/>
          </w:rPr>
          <w:t xml:space="preserve">19</w:t>
        </w:r>
        <w:del w:id="182" w:author="Bala (Springer Books)" w:date="Bala (Springer Books)">
          <w:r>
            <w:rPr>
              <w:rStyle w:val="jrnlBibRef"/>
            </w:rPr>
            <w:delText xml:space="preserve">-</w:delText>
          </w:r>
        </w:del>
        <w:r>
          <w:rPr>
            <w:rStyle w:val="jrnlBibRef"/>
          </w:rPr>
          <w:t xml:space="preserve">21</w:t>
        </w:r>
      </w:hyperlink>
      <w:r>
        <w:t xml:space="preserve">) as well as the 6-Hz stimulation model that is being widely adopted in AED development (</w:t>
      </w:r>
      <w:hyperlink w:anchor="R22" w:tooltip="R22" w:history="1">
        <w:r>
          <w:rPr>
            <w:rStyle w:val="jrnlBibRef"/>
          </w:rPr>
          <w:t xml:space="preserve">22</w:t>
        </w:r>
      </w:hyperlink>
      <w:r>
        <w:t xml:space="preserve">).</w:t>
      </w:r>
    </w:p>
    <w:p>
      <w:pPr>
        <w:pStyle w:val="jrnlSecPara"/>
      </w:pPr>
      <w:r>
        <w:t xml:space="preserve">What is interesting to note is that when AEDs were designed with a certain type of mechanism in mind, they did not consistently turn out to actually display that property or succeed therapeutically. Thus</w:t>
      </w:r>
      <w:ins w:id="183" w:author=" (Springer Books)" w:date=" (Springer Books)">
        <w:r>
          <w:t xml:space="preserve">,</w:t>
        </w:r>
      </w:ins>
      <w:r>
        <w:t xml:space="preserve"> gabapentin did not turn out to be a GABAergic agonist, and the GABA-prodrug progabide did not survive clinical trials (</w:t>
      </w:r>
      <w:hyperlink w:anchor="R23" w:tooltip="R23 R24" w:history="1">
        <w:r>
          <w:rPr>
            <w:rStyle w:val="jrnlBibRef"/>
          </w:rPr>
          <w:t xml:space="preserve">23, 24</w:t>
        </w:r>
      </w:hyperlink>
      <w:r>
        <w:t xml:space="preserve">). </w:t>
      </w:r>
      <w:del w:id="184" w:author=" (Springer Books)" w:date=" (Springer Books)">
        <w:r>
          <w:delText xml:space="preserve">And t</w:delText>
        </w:r>
      </w:del>
      <w:ins w:id="185" w:author=" (Springer Books)" w:date=" (Springer Books)">
        <w:r>
          <w:t xml:space="preserve">T</w:t>
        </w:r>
      </w:ins>
      <w:r>
        <w:t xml:space="preserve">he exact mechanism of action of valproic acid remains unclear </w:t>
      </w:r>
      <w:ins w:id="186" w:author=" (Springer Books)" w:date=" (Springer Books)">
        <w:r>
          <w:t xml:space="preserve">as</w:t>
        </w:r>
      </w:ins>
      <w:del w:id="187" w:author=" (Springer Books)" w:date=" (Springer Books)">
        <w:r>
          <w:delText xml:space="preserve">since</w:delText>
        </w:r>
      </w:del>
      <w:r>
        <w:t xml:space="preserve"> many of the effects observed in vitro are seen at higher concentrations than are achieved in clinical use. Further, many AEDs display multiple mechanisms of action, and we may not know all the mechanisms for many.</w:t>
      </w:r>
    </w:p>
    <w:p>
      <w:pPr>
        <w:pStyle w:val="jrnlSecPara"/>
      </w:pPr>
      <w:r>
        <w:rPr>
          <w:rStyle w:val="jrnlStyledContent"/>
        </w:rPr>
        <w:t xml:space="preserve">Another successful </w:t>
      </w:r>
      <w:r>
        <w:t xml:space="preserve">approach has involved leveraging the identified target, </w:t>
      </w:r>
      <w:del w:id="188" w:author=" (Springer Books)" w:date=" (Springer Books)">
        <w:r>
          <w:delText xml:space="preserve">and </w:delText>
        </w:r>
      </w:del>
      <w:r>
        <w:t xml:space="preserve">going back to the laboratory to synthesize a large number of analogs</w:t>
      </w:r>
      <w:ins w:id="189" w:author=" (Springer Books)" w:date=" (Springer Books)">
        <w:r>
          <w:t xml:space="preserve">,</w:t>
        </w:r>
      </w:ins>
      <w:r>
        <w:t xml:space="preserve"> and optimizing the structure based on interaction with that specific target in vitro, and then sequentially moving to animal models (including the new models such the 6-Hz stimulation model to mimic refractory focal dyscognitive seizures) and systematic clinical trials, as shown </w:t>
      </w:r>
      <w:del w:id="190" w:author=" (Springer Books)" w:date=" (Springer Books)">
        <w:r>
          <w:delText xml:space="preserve">in the schema </w:delText>
        </w:r>
      </w:del>
      <w:r>
        <w:t xml:space="preserve">in Figure </w:t>
      </w:r>
      <w:ins w:id="191" w:author="Bala (Springer Books)" w:date="Bala (Springer Books)">
        <w:r>
          <w:t xml:space="preserve">69.</w:t>
        </w:r>
      </w:ins>
      <w:r>
        <w:t xml:space="preserve">2</w:t>
      </w:r>
      <w:del w:id="192" w:author=" (Springer Books)" w:date=" (Springer Books)">
        <w:r>
          <w:delText xml:space="preserve"> below</w:delText>
        </w:r>
      </w:del>
      <w:r>
        <w:t xml:space="preserve">. This is the story of the development of brivaracetam, which shows much higher affinity toward</w:t>
      </w:r>
      <w:del w:id="193" w:author=" (Springer Books)" w:date=" (Springer Books)">
        <w:r>
          <w:delText xml:space="preserve">s</w:delText>
        </w:r>
      </w:del>
      <w:r>
        <w:t xml:space="preserve"> the SV2A binding site than levetiracetam, and no discernible binding to other sites at relevant concentrations (</w:t>
      </w:r>
      <w:hyperlink w:anchor="R25" w:tooltip="R25" w:history="1">
        <w:r>
          <w:rPr>
            <w:rStyle w:val="jrnlBibRef"/>
          </w:rPr>
          <w:t xml:space="preserve">25</w:t>
        </w:r>
      </w:hyperlink>
      <w:r>
        <w:t xml:space="preserve">).</w:t>
      </w:r>
    </w:p>
    <w:p>
      <w:pPr>
        <w:pStyle w:val="jrnlSecPara"/>
      </w:pPr>
      <w:r>
        <w:t xml:space="preserve">The approach of molecular optimization </w:t>
      </w:r>
      <w:ins w:id="194" w:author=" (Springer Books)" w:date=" (Springer Books)">
        <w:r>
          <w:t xml:space="preserve">in</w:t>
        </w:r>
      </w:ins>
      <w:del w:id="195" w:author=" (Springer Books)" w:date=" (Springer Books)">
        <w:r>
          <w:delText xml:space="preserve">by</w:delText>
        </w:r>
      </w:del>
      <w:r>
        <w:t xml:space="preserve"> medicinal chemistry continues to offer interesting opportunities for new AED development. A sterically rigid analog of vigabatrin, incorporating the structure of </w:t>
      </w:r>
      <w:ins w:id="196" w:author=" (Springer Books)" w:date=" (Springer Books)">
        <w:r>
          <w:t xml:space="preserve">GVG</w:t>
        </w:r>
      </w:ins>
      <w:del w:id="197" w:author=" (Springer Books)" w:date=" (Springer Books)">
        <w:r>
          <w:delText xml:space="preserve">?-vinyl GABA</w:delText>
        </w:r>
      </w:del>
      <w:r>
        <w:t xml:space="preserve"> in a cyclopentane ring ((1S,3S)-3-amino-4-difluoromethylenyl-1-cyclopentanoic acid) called CPP-115 has been synthesized (</w:t>
      </w:r>
      <w:hyperlink w:anchor="R26" w:tooltip="R26" w:history="1">
        <w:r>
          <w:rPr>
            <w:rStyle w:val="jrnlBibRef"/>
          </w:rPr>
          <w:t xml:space="preserve">26</w:t>
        </w:r>
      </w:hyperlink>
      <w:r>
        <w:t xml:space="preserve">), which appears to be approximately 200</w:t>
      </w:r>
      <w:ins w:id="198" w:author=" (Springer Books)" w:date=" (Springer Books)">
        <w:r>
          <w:t xml:space="preserve"> </w:t>
        </w:r>
      </w:ins>
      <w:del w:id="199" w:author=" (Springer Books)" w:date=" (Springer Books)">
        <w:r>
          <w:delText xml:space="preserve">-</w:delText>
        </w:r>
      </w:del>
      <w:r>
        <w:t xml:space="preserve">times more potent as an inhibitor of GABA-transaminase in vitro than vigabatrin. The additional carbon and fluorine atoms provide enhanced lipophilicity </w:t>
      </w:r>
      <w:ins w:id="200" w:author=" (Springer Books)" w:date=" (Springer Books)">
        <w:r>
          <w:t xml:space="preserve">compared with</w:t>
        </w:r>
      </w:ins>
      <w:del w:id="201" w:author=" (Springer Books)" w:date=" (Springer Books)">
        <w:r>
          <w:delText xml:space="preserve">over that of</w:delText>
        </w:r>
      </w:del>
      <w:r>
        <w:t xml:space="preserve"> vigabatrin. After demonstration of substantially reduced retinal toxicity in rodents (</w:t>
      </w:r>
      <w:hyperlink w:anchor="R27" w:tooltip="R27" w:history="1">
        <w:r>
          <w:rPr>
            <w:rStyle w:val="jrnlBibRef"/>
          </w:rPr>
          <w:t xml:space="preserve">27</w:t>
        </w:r>
      </w:hyperlink>
      <w:r>
        <w:t xml:space="preserve">) and effectiveness in an animal model of infantile spasms at a much greater potency than vigabatrin (</w:t>
      </w:r>
      <w:hyperlink w:anchor="R28" w:tooltip="R28" w:history="1">
        <w:r>
          <w:rPr>
            <w:rStyle w:val="jrnlBibRef"/>
          </w:rPr>
          <w:t xml:space="preserve">28</w:t>
        </w:r>
      </w:hyperlink>
      <w:r>
        <w:t xml:space="preserve">), the compound was licensed to Catalyst Pharmaceuticals which sought and received</w:t>
      </w:r>
      <w:ins w:id="202" w:author=" (Springer Books)" w:date=" (Springer Books)">
        <w:r>
          <w:t xml:space="preserve"> the</w:t>
        </w:r>
      </w:ins>
      <w:r>
        <w:t xml:space="preserve"> orphan drug designation for CPP115 from the </w:t>
      </w:r>
      <w:ins w:id="203" w:author=" (Springer Books)" w:date=" (Springer Books)">
        <w:r>
          <w:t xml:space="preserve">U.S. Food and Drug Administration (</w:t>
        </w:r>
      </w:ins>
      <w:r>
        <w:t xml:space="preserve">FDA</w:t>
      </w:r>
      <w:ins w:id="204" w:author=" (Springer Books)" w:date=" (Springer Books)">
        <w:r>
          <w:t xml:space="preserve">)</w:t>
        </w:r>
      </w:ins>
      <w:r>
        <w:t xml:space="preserve">. Phase II clinical trials are in progress.</w:t>
      </w:r>
    </w:p>
    <w:p>
      <w:pPr>
        <w:pStyle w:val="jrnlSecPara"/>
      </w:pPr>
    </w:p>
    <w:p>
      <w:pPr/>
      <w:r>
        <w:pict>
          <v:shape type="#_x0000_t75" style="width:500px; height:431.60377358491px; margin-left:0px; margin-top:0px; mso-position-horizontal:left; mso-position-vertical:top; mso-position-horizontal-relative:char; mso-position-vertical-relative:line; z-index:-9223372036854775807;">
            <v:imagedata r:id="rId11" o:title=""/>
          </v:shape>
        </w:pict>
      </w:r>
    </w:p>
    <w:p>
      <w:pPr>
        <w:pStyle w:val="jrnlFigCaption"/>
      </w:pPr>
      <w:r>
        <w:rPr>
          <w:b/>
          <w:rStyle w:val="label"/>
        </w:rPr>
        <w:t xml:space="preserve">Figure </w:t>
      </w:r>
      <w:ins w:id="205" w:author="Bala (Springer Books)" w:date="Bala (Springer Books)">
        <w:r>
          <w:rPr>
            <w:b/>
            <w:rStyle w:val="label"/>
          </w:rPr>
          <w:t xml:space="preserve">69.</w:t>
        </w:r>
      </w:ins>
      <w:r>
        <w:rPr>
          <w:b/>
          <w:rStyle w:val="label"/>
        </w:rPr>
        <w:t xml:space="preserve">2</w:t>
      </w:r>
      <w:del w:id="206" w:author="Bala (Springer Books)" w:date="Bala (Springer Books)">
        <w:r>
          <w:rPr>
            <w:b/>
            <w:rStyle w:val="label"/>
          </w:rPr>
          <w:delText xml:space="preserve">:</w:delText>
        </w:r>
      </w:del>
      <w:r>
        <w:t xml:space="preserve"> The development of brivaracetam leveraged the mechanistic knowledge gained after the release of levetiracetam for clinical use</w:t>
      </w:r>
      <w:ins w:id="207" w:author=" (Springer Books)" w:date=" (Springer Books)">
        <w:r>
          <w:t xml:space="preserve">.</w:t>
        </w:r>
      </w:ins>
      <w:del w:id="208" w:author=" (Springer Books)" w:date=" (Springer Books)">
        <w:r>
          <w:delText xml:space="preserve">;</w:delText>
        </w:r>
      </w:del>
      <w:r>
        <w:t xml:space="preserve"> </w:t>
      </w:r>
      <w:ins w:id="209" w:author=" (Springer Books)" w:date=" (Springer Books)">
        <w:r>
          <w:t xml:space="preserve">A</w:t>
        </w:r>
      </w:ins>
      <w:del w:id="210" w:author=" (Springer Books)" w:date=" (Springer Books)">
        <w:r>
          <w:delText xml:space="preserve">a</w:delText>
        </w:r>
      </w:del>
      <w:r>
        <w:t xml:space="preserve"> large number of piracetam analogs were synthesized, and the selection process to narrow the candidates for clinical trials employed both in vitro studies and in vivo animal models.</w:t>
      </w:r>
    </w:p>
    <w:p>
      <w:pPr>
        <w:pStyle w:val="jrnlFigCaption"/>
      </w:pPr>
      <w:ins w:id="211" w:author=" (Springer Books)" w:date=" (Springer Books)">
        <w:r>
          <w:t xml:space="preserve">MES, </w:t>
        </w:r>
        <w:ins w:id="212" w:author=" (Springer Books)" w:date=" (Springer Books)">
          <w:r>
            <w:t xml:space="preserve">maximal electroshock seizure.</w:t>
          </w:r>
        </w:ins>
      </w:ins>
    </w:p>
    <w:p>
      <w:pPr>
        <w:pStyle w:val="jrnlHead1"/>
      </w:pPr>
      <w:r>
        <w:rPr>
          <w:rStyle w:val="jrnlHead1"/>
        </w:rPr>
        <w:t xml:space="preserve">THE PRESENT AND THE EMERGING APPROACHES TO NEW AED DEVELOPMENT</w:t>
      </w:r>
    </w:p>
    <w:p>
      <w:pPr>
        <w:pStyle w:val="jrnlSecPara"/>
      </w:pPr>
      <w:r>
        <w:rPr>
          <w:rStyle w:val="jrnlStyledContent"/>
        </w:rPr>
        <w:t xml:space="preserve">Finally, the emerging approach that is slowly leading us toward</w:t>
      </w:r>
      <w:del w:id="213" w:author=" (Springer Books)" w:date=" (Springer Books)">
        <w:r>
          <w:rPr>
            <w:rStyle w:val="jrnlStyledContent"/>
          </w:rPr>
          <w:delText xml:space="preserve">s</w:delText>
        </w:r>
      </w:del>
      <w:r>
        <w:rPr>
          <w:rStyle w:val="jrnlStyledContent"/>
        </w:rPr>
        <w:t xml:space="preserve"> what has been called personalized</w:t>
      </w:r>
      <w:r>
        <w:rPr>
          <w:rStyle w:val="jrnlStyledContent"/>
        </w:rPr>
        <w:t xml:space="preserve"> medicine,</w:t>
      </w:r>
      <w:r>
        <w:rPr>
          <w:rStyle w:val="jrnlStyledContent"/>
        </w:rPr>
        <w:t xml:space="preserve"> </w:t>
      </w:r>
      <w:r>
        <w:t xml:space="preserve">and recently touted also as precision medicine, is a consequence of our increasing prowess in DNA sequencing and bioinformatics. </w:t>
      </w:r>
      <w:commentRangeStart w:id="1462877611122"/>
      <w:r>
        <w:t xml:space="preserve">The feasibility and economics of this approach </w:t>
      </w:r>
      <w:commentRangeEnd w:id="1462877611122"/>
      <w:r>
        <w:rPr>
          <w:rStyle w:val="CommentReference"/>
        </w:rPr>
        <w:commentReference w:id="1462877611122"/>
      </w:r>
      <w:r>
        <w:t xml:space="preserve">to widespread populations is unclear. This approach </w:t>
      </w:r>
      <w:del w:id="215" w:author=" (Springer Books)" w:date=" (Springer Books)">
        <w:r>
          <w:delText xml:space="preserve">it </w:delText>
        </w:r>
      </w:del>
      <w:r>
        <w:t xml:space="preserve">is a natural consequence of our rapidly increasing knowledge about the genetic basis of some rather difficult to treat seizure disorders that often appear with profound neurodevelopmental disabilities and the hope that early intervention with such targeted therapies may be more successful in controlling the seizures as well as in providing meaningful disease modification. </w:t>
      </w:r>
      <w:commentRangeStart w:id="1462878780467"/>
      <w:r>
        <w:rPr>
          <w:rStyle w:val="jrnlTblRef"/>
        </w:rPr>
        <w:t xml:space="preserve">Table </w:t>
      </w:r>
      <w:commentRangeEnd w:id="1462878780467"/>
      <w:r>
        <w:rPr>
          <w:rStyle w:val="CommentReference"/>
        </w:rPr>
        <w:commentReference w:id="1462878780467"/>
      </w:r>
      <w:ins w:id="217" w:author="Bala (Springer Books)" w:date="Bala (Springer Books)">
        <w:commentRangeStart w:id="1462878780467"/>
        <w:r>
          <w:rPr>
            <w:rStyle w:val="jrnlTblRef"/>
          </w:rPr>
          <w:t xml:space="preserve">69.</w:t>
        </w:r>
        <w:commentRangeEnd w:id="1462878780467"/>
        <w:r>
          <w:rPr>
            <w:rStyle w:val="CommentReference"/>
          </w:rPr>
          <w:commentReference w:id="1462878780467"/>
        </w:r>
      </w:ins>
      <w:commentRangeStart w:id="1462878780467"/>
      <w:r>
        <w:rPr>
          <w:rStyle w:val="jrnlTblRef"/>
        </w:rPr>
        <w:t xml:space="preserve">1</w:t>
      </w:r>
      <w:commentRangeEnd w:id="1462878780467"/>
      <w:r>
        <w:rPr>
          <w:rStyle w:val="CommentReference"/>
        </w:rPr>
        <w:commentReference w:id="1462878780467"/>
      </w:r>
      <w:commentRangeStart w:id="1462878780467"/>
      <w:r>
        <w:t xml:space="preserve"> </w:t>
      </w:r>
      <w:commentRangeEnd w:id="1462878780467"/>
      <w:r>
        <w:rPr>
          <w:rStyle w:val="CommentReference"/>
        </w:rPr>
        <w:commentReference w:id="1462878780467"/>
      </w:r>
      <w:del w:id="221" w:author=" (Springer Books)" w:date=" (Springer Books)">
        <w:commentRangeStart w:id="1462878780467"/>
        <w:r>
          <w:delText xml:space="preserve">b</w:delText>
        </w:r>
        <w:commentRangeEnd w:id="1462878780467"/>
        <w:r>
          <w:rPr>
            <w:rStyle w:val="CommentReference"/>
          </w:rPr>
          <w:commentReference w:id="1462878780467"/>
        </w:r>
        <w:commentRangeStart w:id="1462878780467"/>
        <w:r>
          <w:delText xml:space="preserve">e</w:delText>
        </w:r>
        <w:commentRangeEnd w:id="1462878780467"/>
        <w:r>
          <w:rPr>
            <w:rStyle w:val="CommentReference"/>
          </w:rPr>
          <w:commentReference w:id="1462878780467"/>
        </w:r>
        <w:commentRangeStart w:id="1462878780467"/>
        <w:r>
          <w:delText xml:space="preserve">l</w:delText>
        </w:r>
        <w:commentRangeEnd w:id="1462878780467"/>
        <w:r>
          <w:rPr>
            <w:rStyle w:val="CommentReference"/>
          </w:rPr>
          <w:commentReference w:id="1462878780467"/>
        </w:r>
        <w:commentRangeStart w:id="1462878780467"/>
        <w:r>
          <w:delText xml:space="preserve">o</w:delText>
        </w:r>
        <w:commentRangeEnd w:id="1462878780467"/>
        <w:r>
          <w:rPr>
            <w:rStyle w:val="CommentReference"/>
          </w:rPr>
          <w:commentReference w:id="1462878780467"/>
        </w:r>
        <w:commentRangeStart w:id="1462878780467"/>
        <w:r>
          <w:delText xml:space="preserve">w</w:delText>
        </w:r>
        <w:commentRangeEnd w:id="1462878780467"/>
        <w:r>
          <w:rPr>
            <w:rStyle w:val="CommentReference"/>
          </w:rPr>
          <w:commentReference w:id="1462878780467"/>
        </w:r>
        <w:commentRangeStart w:id="1462878780467"/>
        <w:r>
          <w:delText xml:space="preserve"> </w:delText>
        </w:r>
        <w:commentRangeEnd w:id="1462878780467"/>
        <w:r>
          <w:rPr>
            <w:rStyle w:val="CommentReference"/>
          </w:rPr>
          <w:commentReference w:id="1462878780467"/>
        </w:r>
      </w:del>
      <w:commentRangeStart w:id="1462878780467"/>
      <w:r>
        <w:t xml:space="preserve">lists some developments that have not started </w:t>
      </w:r>
      <w:commentRangeEnd w:id="1462878780467"/>
      <w:r>
        <w:rPr>
          <w:rStyle w:val="CommentReference"/>
        </w:rPr>
        <w:commentReference w:id="1462878780467"/>
      </w:r>
      <w:r>
        <w:t xml:space="preserve">with classic screens employing the </w:t>
      </w:r>
      <w:ins w:id="229" w:author=" (Springer Books)" w:date=" (Springer Books)">
        <w:r>
          <w:t xml:space="preserve">maximal electroshock seizure</w:t>
        </w:r>
      </w:ins>
      <w:ins w:id="230" w:author=" (Springer Books)" w:date=" (Springer Books)">
        <w:r>
          <w:t xml:space="preserve"> (</w:t>
        </w:r>
      </w:ins>
      <w:r>
        <w:t xml:space="preserve">MES</w:t>
      </w:r>
      <w:ins w:id="231" w:author=" (Springer Books)" w:date=" (Springer Books)">
        <w:r>
          <w:t xml:space="preserve">)</w:t>
        </w:r>
      </w:ins>
      <w:r>
        <w:t xml:space="preserve">, PTZ, or the 6-Hz models; rather, they have been driven by our evolving knowledge of the molecular basis of normal development (NKCC1/KCC2), discovery of the role of inflammatory signaling in epileptogenesis or serious genetic disorders involving the </w:t>
      </w:r>
      <w:ins w:id="232" w:author=" (Springer Books)" w:date=" (Springer Books)">
        <w:r>
          <w:t xml:space="preserve">mammalian target of rapamycin</w:t>
        </w:r>
        <w:ins w:id="233" w:author=" (Springer Books)" w:date=" (Springer Books)">
          <w:r>
            <w:t xml:space="preserve"> (</w:t>
          </w:r>
        </w:ins>
      </w:ins>
      <w:r>
        <w:t xml:space="preserve">mTOR</w:t>
      </w:r>
      <w:ins w:id="234" w:author=" (Springer Books)" w:date=" (Springer Books)">
        <w:r>
          <w:t xml:space="preserve">)</w:t>
        </w:r>
      </w:ins>
      <w:r>
        <w:t xml:space="preserve"> pathway, genetic basis of severe channelopathies, </w:t>
      </w:r>
      <w:ins w:id="235" w:author=" (Springer Books)" w:date=" (Springer Books)">
        <w:r>
          <w:t xml:space="preserve">etc.</w:t>
        </w:r>
      </w:ins>
      <w:del w:id="236" w:author=" (Springer Books)" w:date=" (Springer Books)">
        <w:r>
          <w:rPr>
            <w:i/>
            <w:iCs/>
          </w:rPr>
          <w:delText xml:space="preserve">et cetera</w:delText>
        </w:r>
      </w:del>
      <w:del w:id="237" w:author=" (Springer Books)" w:date=" (Springer Books)">
        <w:r>
          <w:delText xml:space="preserve">.</w:delText>
        </w:r>
      </w:del>
      <w:r>
        <w:t xml:space="preserve"> Interestingly, some of the compounds of interest represent repurposing of well-known and established medications in use for other purposes such as bumetanide and quinidine. This approach is neither without business risks, nor </w:t>
      </w:r>
      <w:ins w:id="238" w:author=" (Springer Books)" w:date=" (Springer Books)">
        <w:r>
          <w:t xml:space="preserve">is it </w:t>
        </w:r>
      </w:ins>
      <w:r>
        <w:t xml:space="preserve">as straight</w:t>
      </w:r>
      <w:del w:id="239" w:author=" (Springer Books)" w:date=" (Springer Books)">
        <w:r>
          <w:delText xml:space="preserve"> </w:delText>
        </w:r>
      </w:del>
      <w:r>
        <w:t xml:space="preserve">forward in terms of translation, as exemplified by the discouraging results from early clinical trials for VX-765 (</w:t>
      </w:r>
      <w:hyperlink w:anchor="R29" w:tooltip="R29" w:history="1">
        <w:r>
          <w:rPr>
            <w:rStyle w:val="jrnlBibRef"/>
          </w:rPr>
          <w:t xml:space="preserve">29</w:t>
        </w:r>
      </w:hyperlink>
      <w:r>
        <w:t xml:space="preserve">) and bumetanide (</w:t>
      </w:r>
      <w:hyperlink w:anchor="R30" w:tooltip="R30" w:history="1">
        <w:r>
          <w:rPr>
            <w:rStyle w:val="jrnlBibRef"/>
          </w:rPr>
          <w:t xml:space="preserve">30</w:t>
        </w:r>
      </w:hyperlink>
      <w:r>
        <w:t xml:space="preserve">).</w:t>
      </w:r>
    </w:p>
    <w:p>
      <w:pPr>
        <w:pStyle w:val="jrnlTblCaption"/>
      </w:pPr>
      <w:bookmarkStart w:id="4" w:name="T1"/>
      <w:bookmarkEnd w:id="4"/>
      <w:r>
        <w:rPr>
          <w:b/>
          <w:rStyle w:val="label"/>
        </w:rPr>
        <w:t xml:space="preserve">Table </w:t>
      </w:r>
      <w:ins w:id="240" w:author="Bala (Springer Books)" w:date="Bala (Springer Books)">
        <w:r>
          <w:rPr>
            <w:b/>
            <w:rStyle w:val="label"/>
          </w:rPr>
          <w:t xml:space="preserve">69.</w:t>
        </w:r>
      </w:ins>
      <w:r>
        <w:rPr>
          <w:b/>
          <w:rStyle w:val="label"/>
        </w:rPr>
        <w:t xml:space="preserve">1</w:t>
      </w:r>
      <w:del w:id="241" w:author="Bala (Springer Books)" w:date="Bala (Springer Books)">
        <w:r>
          <w:rPr>
            <w:b/>
            <w:rStyle w:val="label"/>
          </w:rPr>
          <w:delText xml:space="preserve">.</w:delText>
        </w:r>
      </w:del>
      <w:r>
        <w:t xml:space="preserve"> SELECTED TARGETS OF INTEREST AND POTENTIAL AED</w:t>
      </w:r>
      <w:ins w:id="242" w:author=" (Springer Books)" w:date=" (Springer Books)">
        <w:r>
          <w:t xml:space="preserve">s</w:t>
        </w:r>
      </w:ins>
      <w:del w:id="243" w:author=" (Springer Books)" w:date=" (Springer Books)">
        <w:r>
          <w:delText xml:space="preserve">S</w:delText>
        </w:r>
      </w:del>
      <w:r>
        <w:t xml:space="preserve"> THAT </w:t>
      </w:r>
      <w:ins w:id="244" w:author=" (Springer Books)" w:date=" (Springer Books)">
        <w:r>
          <w:t xml:space="preserve">THEY </w:t>
        </w:r>
      </w:ins>
      <w:r>
        <w:t xml:space="preserve">INTERACT WITH</w:t>
      </w:r>
      <w:del w:id="245" w:author=" (Springer Books)" w:date=" (Springer Books)">
        <w:r>
          <w:delText xml:space="preserve"> </w:delText>
        </w:r>
      </w:del>
      <w:del w:id="246" w:author=" (Springer Books)" w:date=" (Springer Books)">
        <w:r>
          <w:delText xml:space="preserve">THOSE</w:delText>
        </w:r>
      </w:del>
    </w:p>
    <w:tbl>
      <w:tblPr>
        <w:tblStyle w:val="Table"/>
      </w:tblPr>
      <w:tr>
        <w:trPr>
          <w:tblHeader w:val="1"/>
          <w:cantSplit w:val="1"/>
        </w:trPr>
        <w:tc>
          <w:tcPr>
            <w:tcW w:w="3570" w:type="dxa"/>
            <w:vAlign w:val="top"/>
          </w:tcPr>
          <w:p>
            <w:pPr>
              <w:pStyle w:val="jrnlTblBody"/>
            </w:pPr>
            <w:ins w:id="247" w:author=" (Springer Books)" w:date=" (Springer Books)">
              <w:r>
                <w:t xml:space="preserve">Target</w:t>
              </w:r>
            </w:ins>
          </w:p>
        </w:tc>
        <w:tc>
          <w:tcPr>
            <w:tcW w:w="2730" w:type="dxa"/>
            <w:vAlign w:val="top"/>
          </w:tcPr>
          <w:p>
            <w:pPr>
              <w:pStyle w:val="jrnlTblBody"/>
            </w:pPr>
            <w:ins w:id="248" w:author=" (Springer Books)" w:date=" (Springer Books)">
              <w:r>
                <w:t xml:space="preserve">AED</w:t>
              </w:r>
            </w:ins>
          </w:p>
        </w:tc>
      </w:tr>
      <w:tr>
        <w:trPr>
          <w:tblHeader w:val="1"/>
          <w:cantSplit w:val="1"/>
        </w:trPr>
        <w:tc>
          <w:tcPr>
            <w:tcW w:w="3570" w:type="dxa"/>
            <w:vAlign w:val="top"/>
          </w:tcPr>
          <w:p>
            <w:pPr>
              <w:pStyle w:val="jrnlTblBody"/>
            </w:pPr>
            <w:r>
              <w:t xml:space="preserve">NKCC1</w:t>
            </w:r>
          </w:p>
        </w:tc>
        <w:tc>
          <w:tcPr>
            <w:tcW w:w="2730" w:type="dxa"/>
            <w:vAlign w:val="top"/>
          </w:tcPr>
          <w:p>
            <w:pPr>
              <w:pStyle w:val="jrnlTblBody"/>
            </w:pPr>
            <w:r>
              <w:t xml:space="preserve">Bumetanide</w:t>
            </w:r>
          </w:p>
        </w:tc>
      </w:tr>
      <w:tr>
        <w:trPr>
          <w:cantSplit w:val="1"/>
        </w:trPr>
        <w:tc>
          <w:tcPr>
            <w:tcW w:w="3570" w:type="dxa"/>
            <w:vAlign w:val="top"/>
          </w:tcPr>
          <w:p>
            <w:pPr>
              <w:pStyle w:val="jrnlTblBody"/>
            </w:pPr>
            <w:r>
              <w:t xml:space="preserve">ICE/</w:t>
            </w:r>
            <w:del w:id="249" w:author=" (Springer Books)" w:date=" (Springer Books)">
              <w:r>
                <w:delText xml:space="preserve">C</w:delText>
              </w:r>
            </w:del>
            <w:ins w:id="250" w:author=" (Springer Books)" w:date=" (Springer Books)">
              <w:r>
                <w:t xml:space="preserve">c</w:t>
              </w:r>
            </w:ins>
            <w:r>
              <w:t xml:space="preserve">aspase-1</w:t>
            </w:r>
          </w:p>
        </w:tc>
        <w:tc>
          <w:tcPr>
            <w:tcW w:w="2730" w:type="dxa"/>
            <w:vAlign w:val="top"/>
          </w:tcPr>
          <w:p>
            <w:pPr>
              <w:pStyle w:val="jrnlTblBody"/>
            </w:pPr>
            <w:r>
              <w:t xml:space="preserve">VX-765</w:t>
            </w:r>
          </w:p>
        </w:tc>
      </w:tr>
      <w:tr>
        <w:trPr>
          <w:cantSplit w:val="1"/>
        </w:trPr>
        <w:tc>
          <w:tcPr>
            <w:tcW w:w="3570" w:type="dxa"/>
            <w:vAlign w:val="top"/>
          </w:tcPr>
          <w:p>
            <w:pPr>
              <w:pStyle w:val="jrnlTblBody"/>
            </w:pPr>
            <w:r>
              <w:t xml:space="preserve">KCNT1 (SLACK)</w:t>
            </w:r>
          </w:p>
        </w:tc>
        <w:tc>
          <w:tcPr>
            <w:tcW w:w="2730" w:type="dxa"/>
            <w:vAlign w:val="top"/>
          </w:tcPr>
          <w:p>
            <w:pPr>
              <w:pStyle w:val="jrnlTblBody"/>
            </w:pPr>
            <w:r>
              <w:t xml:space="preserve">Quinidine</w:t>
            </w:r>
          </w:p>
        </w:tc>
      </w:tr>
      <w:tr>
        <w:trPr>
          <w:cantSplit w:val="1"/>
        </w:trPr>
        <w:tc>
          <w:tcPr>
            <w:tcW w:w="3570" w:type="dxa"/>
            <w:vAlign w:val="top"/>
          </w:tcPr>
          <w:p>
            <w:pPr>
              <w:pStyle w:val="jrnlTblBody"/>
            </w:pPr>
            <w:r>
              <w:t xml:space="preserve">mTOR</w:t>
            </w:r>
          </w:p>
        </w:tc>
        <w:tc>
          <w:tcPr>
            <w:tcW w:w="2730" w:type="dxa"/>
            <w:vAlign w:val="top"/>
          </w:tcPr>
          <w:p>
            <w:pPr>
              <w:pStyle w:val="jrnlTblBody"/>
            </w:pPr>
            <w:r>
              <w:t xml:space="preserve">Everolimus, </w:t>
            </w:r>
            <w:del w:id="251" w:author=" (Springer Books)" w:date=" (Springer Books)">
              <w:r>
                <w:delText xml:space="preserve">S</w:delText>
              </w:r>
            </w:del>
            <w:ins w:id="252" w:author=" (Springer Books)" w:date=" (Springer Books)">
              <w:r>
                <w:t xml:space="preserve">s</w:t>
              </w:r>
            </w:ins>
            <w:r>
              <w:t xml:space="preserve">irolimus</w:t>
            </w:r>
          </w:p>
        </w:tc>
      </w:tr>
      <w:tr>
        <w:trPr>
          <w:cantSplit w:val="1"/>
        </w:trPr>
        <w:tc>
          <w:tcPr>
            <w:tcW w:w="3570" w:type="dxa"/>
            <w:vAlign w:val="top"/>
          </w:tcPr>
          <w:p>
            <w:pPr>
              <w:pStyle w:val="jrnlTblBody"/>
            </w:pPr>
            <w:r>
              <w:t xml:space="preserve">Glycolysis</w:t>
            </w:r>
          </w:p>
        </w:tc>
        <w:tc>
          <w:tcPr>
            <w:tcW w:w="2730" w:type="dxa"/>
            <w:vAlign w:val="top"/>
          </w:tcPr>
          <w:p>
            <w:pPr>
              <w:pStyle w:val="jrnlTblBody"/>
            </w:pPr>
            <w:r>
              <w:t xml:space="preserve">2-DG</w:t>
            </w:r>
          </w:p>
        </w:tc>
      </w:tr>
      <w:tr>
        <w:trPr>
          <w:cantSplit w:val="1"/>
        </w:trPr>
        <w:tc>
          <w:tcPr>
            <w:tcW w:w="3570" w:type="dxa"/>
            <w:vAlign w:val="top"/>
          </w:tcPr>
          <w:p>
            <w:pPr>
              <w:pStyle w:val="jrnlTblBody"/>
            </w:pPr>
            <w:r>
              <w:t xml:space="preserve">PCDH19 mutation</w:t>
            </w:r>
          </w:p>
        </w:tc>
        <w:tc>
          <w:tcPr>
            <w:tcW w:w="2730" w:type="dxa"/>
            <w:vAlign w:val="top"/>
          </w:tcPr>
          <w:p>
            <w:pPr>
              <w:pStyle w:val="jrnlTblBody"/>
            </w:pPr>
            <w:r>
              <w:t xml:space="preserve">Ganoxolone</w:t>
            </w:r>
          </w:p>
        </w:tc>
      </w:tr>
      <w:tr>
        <w:trPr>
          <w:cantSplit w:val="1"/>
        </w:trPr>
        <w:tc>
          <w:tcPr>
            <w:tcW w:w="3570" w:type="dxa"/>
            <w:vAlign w:val="top"/>
          </w:tcPr>
          <w:p>
            <w:pPr>
              <w:pStyle w:val="jrnlTblBody"/>
            </w:pPr>
            <w:r>
              <w:t xml:space="preserve">Refractory </w:t>
            </w:r>
            <w:del w:id="253" w:author=" (Springer Books)" w:date=" (Springer Books)">
              <w:r>
                <w:delText xml:space="preserve">S</w:delText>
              </w:r>
            </w:del>
            <w:ins w:id="254" w:author=" (Springer Books)" w:date=" (Springer Books)">
              <w:r>
                <w:t xml:space="preserve">s</w:t>
              </w:r>
            </w:ins>
            <w:r>
              <w:t xml:space="preserve">tatus </w:t>
            </w:r>
            <w:del w:id="255" w:author=" (Springer Books)" w:date=" (Springer Books)">
              <w:r>
                <w:delText xml:space="preserve">E</w:delText>
              </w:r>
            </w:del>
            <w:ins w:id="256" w:author=" (Springer Books)" w:date=" (Springer Books)">
              <w:r>
                <w:t xml:space="preserve">e</w:t>
              </w:r>
            </w:ins>
            <w:r>
              <w:t xml:space="preserve">pilepticus</w:t>
            </w:r>
          </w:p>
        </w:tc>
        <w:tc>
          <w:tcPr>
            <w:tcW w:w="2730" w:type="dxa"/>
            <w:vAlign w:val="top"/>
          </w:tcPr>
          <w:p>
            <w:pPr>
              <w:pStyle w:val="jrnlTblBody"/>
            </w:pPr>
            <w:r>
              <w:t xml:space="preserve">Allopregnanolone</w:t>
            </w:r>
          </w:p>
        </w:tc>
      </w:tr>
    </w:tbl>
    <w:p>
      <w:br/>
    </w:p>
    <w:p>
      <w:pPr>
        <w:pStyle w:val="jrnlTblFoot"/>
      </w:pPr>
      <w:ins w:id="257" w:author=" (Springer Books)" w:date=" (Springer Books)">
        <w:r>
          <w:t xml:space="preserve">AED, antiepileptic drug; DG, deoxy-</w:t>
        </w:r>
        <w:commentRangeStart w:id="1462959219647"/>
        <w:r>
          <w:t xml:space="preserve">d</w:t>
        </w:r>
        <w:commentRangeEnd w:id="1462959219647"/>
        <w:r>
          <w:rPr>
            <w:rStyle w:val="CommentReference"/>
          </w:rPr>
          <w:commentReference w:id="1462959219647"/>
        </w:r>
        <w:commentRangeStart w:id="1462959219647"/>
        <w:r>
          <w:t xml:space="preserve">-</w:t>
        </w:r>
        <w:commentRangeEnd w:id="1462959219647"/>
        <w:r>
          <w:rPr>
            <w:rStyle w:val="CommentReference"/>
          </w:rPr>
          <w:commentReference w:id="1462959219647"/>
        </w:r>
        <w:r>
          <w:t xml:space="preserve">glucose; ICE, i</w:t>
        </w:r>
        <w:ins w:id="260" w:author=" (Springer Books)" w:date=" (Springer Books)">
          <w:r>
            <w:t xml:space="preserve">nterleukin converting enzyme;</w:t>
          </w:r>
          <w:ins w:id="261" w:author=" (Springer Books)" w:date=" (Springer Books)">
            <w:r>
              <w:t xml:space="preserve"> mTOR, </w:t>
            </w:r>
            <w:ins w:id="262" w:author=" (Springer Books)" w:date=" (Springer Books)">
              <w:r>
                <w:t xml:space="preserve">mammalian target of </w:t>
              </w:r>
              <w:commentRangeStart w:id="1462881745485"/>
              <w:r>
                <w:t xml:space="preserve">rapamycin</w:t>
              </w:r>
              <w:ins w:id="264" w:author=" (Springer Books)" w:date=" (Springer Books)">
                <w:r>
                  <w:t xml:space="preserve">; PCDH,  protocadherin</w:t>
                </w:r>
              </w:ins>
              <w:r>
                <w:t xml:space="preserve">.</w:t>
              </w:r>
              <w:commentRangeEnd w:id="1462881745485"/>
              <w:r>
                <w:rPr>
                  <w:rStyle w:val="CommentReference"/>
                </w:rPr>
                <w:commentReference w:id="1462881745485"/>
              </w:r>
            </w:ins>
          </w:ins>
        </w:ins>
      </w:ins>
    </w:p>
    <w:p>
      <w:pPr>
        <w:pStyle w:val="jrnlSecPara"/>
      </w:pPr>
      <w:r>
        <w:t xml:space="preserve">The rationale for the development of VX-765 was based on the increasing awareness of the role of inflammatory signaling in a variety of neurological disorders and the finding that inhibition of interleukin converting enzyme (ICE), also known as caspase-1, by VX-765 was beneficial in several mouse models of epilepsy, including mice that displayed drug-resistant chronic epileptic activity (</w:t>
      </w:r>
      <w:hyperlink w:anchor="R31" w:tooltip="R31 R32" w:history="1">
        <w:r>
          <w:rPr>
            <w:rStyle w:val="jrnlBibRef"/>
          </w:rPr>
          <w:t xml:space="preserve">31,32</w:t>
        </w:r>
      </w:hyperlink>
      <w:r>
        <w:t xml:space="preserve">). However, the Phase II trial of VX-765 showed </w:t>
      </w:r>
      <w:ins w:id="265" w:author=" (Springer Books)" w:date=" (Springer Books)">
        <w:r>
          <w:t xml:space="preserve">a </w:t>
        </w:r>
      </w:ins>
      <w:r>
        <w:t xml:space="preserve">very </w:t>
      </w:r>
      <w:ins w:id="266" w:author=" (Springer Books)" w:date=" (Springer Books)">
        <w:r>
          <w:t xml:space="preserve">mediocre</w:t>
        </w:r>
      </w:ins>
      <w:del w:id="267" w:author=" (Springer Books)" w:date=" (Springer Books)">
        <w:r>
          <w:delText xml:space="preserve">lackluster</w:delText>
        </w:r>
      </w:del>
      <w:r>
        <w:t xml:space="preserve"> effect in humans (</w:t>
      </w:r>
      <w:hyperlink w:anchor="R29" w:tooltip="R29" w:history="1">
        <w:r>
          <w:rPr>
            <w:rStyle w:val="jrnlBibRef"/>
          </w:rPr>
          <w:t xml:space="preserve">29</w:t>
        </w:r>
      </w:hyperlink>
      <w:r>
        <w:t xml:space="preserve">), </w:t>
      </w:r>
      <w:ins w:id="268" w:author=" (Springer Books)" w:date=" (Springer Books)">
        <w:r>
          <w:t xml:space="preserve">based on which</w:t>
        </w:r>
      </w:ins>
      <w:del w:id="269" w:author=" (Springer Books)" w:date=" (Springer Books)">
        <w:r>
          <w:delText xml:space="preserve">and</w:delText>
        </w:r>
      </w:del>
      <w:r>
        <w:t xml:space="preserve"> the company, Vertex Pharmaceuticals, </w:t>
      </w:r>
      <w:del w:id="270" w:author=" (Springer Books)" w:date=" (Springer Books)">
        <w:r>
          <w:delText xml:space="preserve">has </w:delText>
        </w:r>
      </w:del>
      <w:r>
        <w:t xml:space="preserve">stopped further testing</w:t>
      </w:r>
      <w:del w:id="271" w:author=" (Springer Books)" w:date=" (Springer Books)">
        <w:r>
          <w:delText xml:space="preserve">;</w:delText>
        </w:r>
      </w:del>
      <w:r>
        <w:t xml:space="preserve"> and the compound is no longer covered in the most recent Eilat conference on AEDs under development (</w:t>
      </w:r>
      <w:hyperlink w:anchor="R1" w:tooltip="R1" w:history="1">
        <w:r>
          <w:rPr>
            <w:rStyle w:val="jrnlBibRef"/>
          </w:rPr>
          <w:t xml:space="preserve">1</w:t>
        </w:r>
      </w:hyperlink>
      <w:r>
        <w:t xml:space="preserve">). Likewise, the rationale for a human trial for bumetanide was the knowledge of the developmental switch in Cl</w:t>
      </w:r>
      <w:ins w:id="272" w:author=" (Springer Books)" w:date=" (Springer Books)">
        <w:r>
          <w:rPr>
            <w:vertAlign w:val="superscript"/>
          </w:rPr>
          <w:t xml:space="preserve">-</w:t>
        </w:r>
      </w:ins>
      <w:del w:id="273" w:author=" (Springer Books)" w:date=" (Springer Books)">
        <w:r>
          <w:rPr>
            <w:vertAlign w:val="superscript"/>
          </w:rPr>
          <w:delText xml:space="preserve">-</w:delText>
        </w:r>
      </w:del>
      <w:r>
        <w:t xml:space="preserve"> transporters and the likelihood that in the immature brain blockade of the neonatal </w:t>
      </w:r>
      <w:r>
        <w:rPr>
          <w:rStyle w:val="jrnlStyledContent"/>
        </w:rPr>
        <w:t xml:space="preserve">transporter NKCC1 might improve responsiveness to phenobarbital, </w:t>
      </w:r>
      <w:ins w:id="274" w:author=" (Springer Books)" w:date=" (Springer Books)">
        <w:r>
          <w:rPr>
            <w:rStyle w:val="jrnlStyledContent"/>
          </w:rPr>
          <w:t xml:space="preserve">as </w:t>
        </w:r>
      </w:ins>
      <w:r>
        <w:rPr>
          <w:rStyle w:val="jrnlStyledContent"/>
        </w:rPr>
        <w:t xml:space="preserve">supported by experiments on hippocampal </w:t>
      </w:r>
      <w:r>
        <w:t xml:space="preserve">slices (</w:t>
      </w:r>
      <w:hyperlink w:anchor="R33" w:tooltip="R33" w:history="1">
        <w:r>
          <w:rPr>
            <w:rStyle w:val="jrnlBibRef"/>
          </w:rPr>
          <w:t xml:space="preserve">33</w:t>
        </w:r>
      </w:hyperlink>
      <w:r>
        <w:t xml:space="preserve">). One successful result in a case report (</w:t>
      </w:r>
      <w:hyperlink w:anchor="R34" w:tooltip="R34" w:history="1">
        <w:r>
          <w:rPr>
            <w:rStyle w:val="jrnlBibRef"/>
          </w:rPr>
          <w:t xml:space="preserve">34</w:t>
        </w:r>
      </w:hyperlink>
      <w:r>
        <w:t xml:space="preserve">) </w:t>
      </w:r>
      <w:ins w:id="275" w:author=" (Springer Books)" w:date=" (Springer Books)">
        <w:r>
          <w:t xml:space="preserve">is</w:t>
        </w:r>
      </w:ins>
      <w:del w:id="276" w:author=" (Springer Books)" w:date=" (Springer Books)">
        <w:r>
          <w:delText xml:space="preserve">was</w:delText>
        </w:r>
      </w:del>
      <w:r>
        <w:t xml:space="preserve"> clearly insufficient to prognosticate success in a larger clinical trial. T</w:t>
      </w:r>
      <w:ins w:id="277" w:author=" (Springer Books)" w:date=" (Springer Books)">
        <w:r>
          <w:t xml:space="preserve">he authors suggest </w:t>
        </w:r>
      </w:ins>
      <w:ins w:id="278" w:author=" (Springer Books)" w:date=" (Springer Books)">
        <w:r>
          <w:t xml:space="preserve">that</w:t>
        </w:r>
      </w:ins>
      <w:del w:id="279" w:author=" (Springer Books)" w:date=" (Springer Books)">
        <w:r>
          <w:delText xml:space="preserve">One wonders if</w:delText>
        </w:r>
      </w:del>
      <w:r>
        <w:t xml:space="preserve"> more studies in live animal seizure models (in vivo) employing different species and seizure models </w:t>
      </w:r>
      <w:ins w:id="280" w:author=" (Springer Books)" w:date=" (Springer Books)">
        <w:r>
          <w:t xml:space="preserve">may</w:t>
        </w:r>
      </w:ins>
      <w:del w:id="281" w:author=" (Springer Books)" w:date=" (Springer Books)">
        <w:r>
          <w:delText xml:space="preserve">might have</w:delText>
        </w:r>
      </w:del>
      <w:r>
        <w:t xml:space="preserve"> improve</w:t>
      </w:r>
      <w:del w:id="282" w:author=" (Springer Books)" w:date=" (Springer Books)">
        <w:r>
          <w:delText xml:space="preserve">d</w:delText>
        </w:r>
      </w:del>
      <w:r>
        <w:t xml:space="preserve"> the predictive ability for a successful translation. Just as likely is the possibility that NKCC1 is a relevant target, but that bumetanide may not be the best agent to leverage </w:t>
      </w:r>
      <w:ins w:id="283" w:author=" (Springer Books)" w:date=" (Springer Books)">
        <w:r>
          <w:t xml:space="preserve">the</w:t>
        </w:r>
      </w:ins>
      <w:del w:id="284" w:author=" (Springer Books)" w:date=" (Springer Books)">
        <w:r>
          <w:delText xml:space="preserve">that</w:delText>
        </w:r>
      </w:del>
      <w:r>
        <w:t xml:space="preserve"> mechanism given its poor </w:t>
      </w:r>
      <w:ins w:id="285" w:author=" (Springer Books)" w:date=" (Springer Books)">
        <w:r>
          <w:t xml:space="preserve">central nervous system (</w:t>
        </w:r>
      </w:ins>
      <w:r>
        <w:t xml:space="preserve">CNS</w:t>
      </w:r>
      <w:ins w:id="286" w:author=" (Springer Books)" w:date=" (Springer Books)">
        <w:r>
          <w:t xml:space="preserve">)</w:t>
        </w:r>
      </w:ins>
      <w:r>
        <w:t xml:space="preserve"> penetration and its other liabilities for toxicity.</w:t>
      </w:r>
    </w:p>
    <w:p>
      <w:pPr>
        <w:pStyle w:val="jrnlSecPara"/>
      </w:pPr>
      <w:r>
        <w:t xml:space="preserve">The role played by gain-of-function mutations in the gene coding for KCNT1 (</w:t>
      </w:r>
      <w:commentRangeStart w:id="1462948009497"/>
      <w:r>
        <w:t xml:space="preserve">Slack)</w:t>
      </w:r>
      <w:commentRangeEnd w:id="1462948009497"/>
      <w:r>
        <w:rPr>
          <w:rStyle w:val="CommentReference"/>
        </w:rPr>
        <w:commentReference w:id="1462948009497"/>
      </w:r>
      <w:r>
        <w:t xml:space="preserve"> channels in highly refractory forms of seizures such as malignant migrating partial seizures of infancy (MMPSI) and some forms of autosomal dominant nocturnal frontal lobe epilepsy (ADNF</w:t>
      </w:r>
      <w:ins w:id="288" w:author=" (Springer Books)" w:date=" (Springer Books)">
        <w:r>
          <w:t xml:space="preserve">L</w:t>
        </w:r>
      </w:ins>
      <w:r>
        <w:t xml:space="preserve">E) </w:t>
      </w:r>
      <w:ins w:id="289" w:author=" (Springer Books)" w:date=" (Springer Books)">
        <w:r>
          <w:t xml:space="preserve">is</w:t>
        </w:r>
      </w:ins>
      <w:del w:id="290" w:author=" (Springer Books)" w:date=" (Springer Books)">
        <w:r>
          <w:delText xml:space="preserve">are</w:delText>
        </w:r>
      </w:del>
      <w:r>
        <w:t xml:space="preserve"> described in some detail in </w:t>
      </w:r>
      <w:del w:id="291" w:author=" (Springer Books)" w:date=" (Springer Books)">
        <w:r>
          <w:delText xml:space="preserve">the first section of this book in </w:delText>
        </w:r>
      </w:del>
      <w:r>
        <w:t xml:space="preserve">Chapter 3. Much excitement was generated by the observation from </w:t>
      </w:r>
      <w:r>
        <w:rPr>
          <w:rStyle w:val="jrnlStyledContent"/>
        </w:rPr>
        <w:t xml:space="preserve">Steven Petrous group that the gain</w:t>
      </w:r>
      <w:ins w:id="292" w:author=" (Springer Books)" w:date=" (Springer Books)">
        <w:r>
          <w:rPr>
            <w:rStyle w:val="jrnlStyledContent"/>
          </w:rPr>
          <w:t xml:space="preserve"> </w:t>
        </w:r>
      </w:ins>
      <w:del w:id="293" w:author=" (Springer Books)" w:date=" (Springer Books)">
        <w:r>
          <w:rPr>
            <w:rStyle w:val="jrnlStyledContent"/>
          </w:rPr>
          <w:delText xml:space="preserve">-</w:delText>
        </w:r>
      </w:del>
      <w:r>
        <w:rPr>
          <w:rStyle w:val="jrnlStyledContent"/>
        </w:rPr>
        <w:t xml:space="preserve">of</w:t>
      </w:r>
      <w:ins w:id="294" w:author=" (Springer Books)" w:date=" (Springer Books)">
        <w:r>
          <w:rPr>
            <w:rStyle w:val="jrnlStyledContent"/>
          </w:rPr>
          <w:t xml:space="preserve"> </w:t>
        </w:r>
      </w:ins>
      <w:del w:id="295" w:author=" (Springer Books)" w:date=" (Springer Books)">
        <w:r>
          <w:rPr>
            <w:rStyle w:val="jrnlStyledContent"/>
          </w:rPr>
          <w:delText xml:space="preserve">-</w:delText>
        </w:r>
      </w:del>
      <w:r>
        <w:rPr>
          <w:rStyle w:val="jrnlStyledContent"/>
        </w:rPr>
        <w:t xml:space="preserve">function could be blocked by quinidine when </w:t>
      </w:r>
      <w:r>
        <w:t xml:space="preserve">studied in the in vitro expression system employing </w:t>
      </w:r>
      <w:r>
        <w:rPr>
          <w:i/>
          <w:iCs/>
        </w:rPr>
        <w:t xml:space="preserve">Xenopus</w:t>
      </w:r>
      <w:r>
        <w:t xml:space="preserve"> oocytes (</w:t>
      </w:r>
      <w:hyperlink w:anchor="R35" w:tooltip="R35" w:history="1">
        <w:r>
          <w:rPr>
            <w:rStyle w:val="jrnlBibRef"/>
          </w:rPr>
          <w:t xml:space="preserve">35</w:t>
        </w:r>
      </w:hyperlink>
      <w:r>
        <w:t xml:space="preserve">). Because quinidine is an already available drug, trials with individual cases was not difficult. However, differing results have been reported by two groups of investigators in different patients possessing the same heterozygous R428Q gain-of-function mutation presenting with MMPSI (</w:t>
      </w:r>
      <w:hyperlink w:anchor="R36" w:tooltip="R36 R37" w:history="1">
        <w:r>
          <w:rPr>
            <w:rStyle w:val="jrnlBibRef"/>
          </w:rPr>
          <w:t xml:space="preserve">36,</w:t>
        </w:r>
        <w:del w:id="296" w:author=" (Springer Books)" w:date=" (Springer Books)">
          <w:r>
            <w:rPr>
              <w:rStyle w:val="jrnlBibRef"/>
            </w:rPr>
            <w:delText xml:space="preserve"> </w:delText>
          </w:r>
        </w:del>
        <w:r>
          <w:rPr>
            <w:rStyle w:val="jrnlBibRef"/>
          </w:rPr>
          <w:t xml:space="preserve">37</w:t>
        </w:r>
      </w:hyperlink>
      <w:r>
        <w:t xml:space="preserve">). The successful case may have benefited from earlier institution of therapy at 3 years (</w:t>
      </w:r>
      <w:hyperlink w:anchor="R36" w:tooltip="R36" w:history="1">
        <w:r>
          <w:rPr>
            <w:rStyle w:val="jrnlBibRef"/>
          </w:rPr>
          <w:t xml:space="preserve">36</w:t>
        </w:r>
      </w:hyperlink>
      <w:r>
        <w:t xml:space="preserve">) compared </w:t>
      </w:r>
      <w:ins w:id="297" w:author=" (Springer Books)" w:date=" (Springer Books)">
        <w:r>
          <w:t xml:space="preserve">with</w:t>
        </w:r>
      </w:ins>
      <w:del w:id="298" w:author=" (Springer Books)" w:date=" (Springer Books)">
        <w:r>
          <w:delText xml:space="preserve">to</w:delText>
        </w:r>
      </w:del>
      <w:r>
        <w:t xml:space="preserve"> the patient who received treatment with quinidine at 5 years of age (</w:t>
      </w:r>
      <w:hyperlink w:anchor="R37" w:tooltip="R37" w:history="1">
        <w:r>
          <w:rPr>
            <w:rStyle w:val="jrnlBibRef"/>
          </w:rPr>
          <w:t xml:space="preserve">37</w:t>
        </w:r>
      </w:hyperlink>
      <w:r>
        <w:t xml:space="preserve">). However, </w:t>
      </w:r>
      <w:ins w:id="299" w:author=" (Springer Books)" w:date=" (Springer Books)">
        <w:r>
          <w:t xml:space="preserve">as</w:t>
        </w:r>
      </w:ins>
      <w:del w:id="300" w:author=" (Springer Books)" w:date=" (Springer Books)">
        <w:r>
          <w:delText xml:space="preserve">since</w:delText>
        </w:r>
      </w:del>
      <w:r>
        <w:t xml:space="preserve"> both patients began exhibiting severe seizures in the first few weeks of life, it is more likely that differences in genetic background played a greater role. Mikati </w:t>
      </w:r>
      <w:ins w:id="301" w:author=" (Springer Books)" w:date=" (Springer Books)">
        <w:r>
          <w:t xml:space="preserve">et al</w:t>
        </w:r>
      </w:ins>
      <w:del w:id="302" w:author=" (Springer Books)" w:date=" (Springer Books)">
        <w:r>
          <w:delText xml:space="preserve">and colleagues</w:delText>
        </w:r>
      </w:del>
      <w:r>
        <w:t xml:space="preserve"> reported successful treatment of a case of KCNT1 encephalopathy presenting as MMPSI, but not the other </w:t>
      </w:r>
      <w:ins w:id="303" w:author=" (Springer Books)" w:date=" (Springer Books)">
        <w:r>
          <w:t xml:space="preserve">case </w:t>
        </w:r>
      </w:ins>
      <w:r>
        <w:t xml:space="preserve">presenting with ADNF</w:t>
      </w:r>
      <w:ins w:id="304" w:author=" (Springer Books)" w:date=" (Springer Books)">
        <w:r>
          <w:t xml:space="preserve">L</w:t>
        </w:r>
      </w:ins>
      <w:r>
        <w:t xml:space="preserve">E (</w:t>
      </w:r>
      <w:hyperlink w:anchor="R38" w:tooltip="R38" w:history="1">
        <w:r>
          <w:rPr>
            <w:rStyle w:val="jrnlBibRef"/>
          </w:rPr>
          <w:t xml:space="preserve">38</w:t>
        </w:r>
      </w:hyperlink>
      <w:r>
        <w:t xml:space="preserve">). </w:t>
      </w:r>
      <w:ins w:id="305" w:author=" (Springer Books)" w:date=" (Springer Books)">
        <w:r>
          <w:t xml:space="preserve">Although </w:t>
        </w:r>
      </w:ins>
      <w:del w:id="306" w:author=" (Springer Books)" w:date=" (Springer Books)">
        <w:r>
          <w:delText xml:space="preserve">T</w:delText>
        </w:r>
      </w:del>
      <w:ins w:id="307" w:author=" (Springer Books)" w:date=" (Springer Books)">
        <w:r>
          <w:t xml:space="preserve">t</w:t>
        </w:r>
      </w:ins>
      <w:r>
        <w:t xml:space="preserve">hese results</w:t>
      </w:r>
      <w:del w:id="308" w:author=" (Springer Books)" w:date=" (Springer Books)">
        <w:r>
          <w:delText xml:space="preserve">, while</w:delText>
        </w:r>
      </w:del>
      <w:r>
        <w:t xml:space="preserve"> support</w:t>
      </w:r>
      <w:del w:id="309" w:author=" (Springer Books)" w:date=" (Springer Books)">
        <w:r>
          <w:delText xml:space="preserve">ive of</w:delText>
        </w:r>
      </w:del>
      <w:r>
        <w:t xml:space="preserve"> the concept of precision medicine, </w:t>
      </w:r>
      <w:ins w:id="310" w:author=" (Springer Books)" w:date=" (Springer Books)">
        <w:r>
          <w:t xml:space="preserve">they </w:t>
        </w:r>
      </w:ins>
      <w:r>
        <w:t xml:space="preserve">also </w:t>
      </w:r>
      <w:ins w:id="311" w:author=" (Springer Books)" w:date=" (Springer Books)">
        <w:r>
          <w:t xml:space="preserve">indicate</w:t>
        </w:r>
      </w:ins>
      <w:del w:id="312" w:author=" (Springer Books)" w:date=" (Springer Books)">
        <w:r>
          <w:delText xml:space="preserve">caution</w:delText>
        </w:r>
      </w:del>
      <w:r>
        <w:t xml:space="preserve"> that translation is quite complicated.</w:t>
      </w:r>
    </w:p>
    <w:p>
      <w:pPr>
        <w:pStyle w:val="jrnlSecPara"/>
      </w:pPr>
      <w:r>
        <w:t xml:space="preserve">The </w:t>
      </w:r>
      <w:del w:id="313" w:author=" (Springer Books)" w:date=" (Springer Books)">
        <w:r>
          <w:delText xml:space="preserve">mammalian target of rapamycin (</w:delText>
        </w:r>
      </w:del>
      <w:r>
        <w:t xml:space="preserve">mTOR</w:t>
      </w:r>
      <w:del w:id="314" w:author=" (Springer Books)" w:date=" (Springer Books)">
        <w:r>
          <w:delText xml:space="preserve">)</w:delText>
        </w:r>
      </w:del>
      <w:r>
        <w:t xml:space="preserve"> pathway emerged initially </w:t>
      </w:r>
      <w:ins w:id="315" w:author=" (Springer Books)" w:date=" (Springer Books)">
        <w:r>
          <w:t xml:space="preserve">as a potential method </w:t>
        </w:r>
      </w:ins>
      <w:r>
        <w:t xml:space="preserve">for the treatment of subependymal giant-cell astrocytomas (SEGA</w:t>
      </w:r>
      <w:ins w:id="316" w:author=" (Springer Books)" w:date=" (Springer Books)">
        <w:r>
          <w:t xml:space="preserve">s</w:t>
        </w:r>
      </w:ins>
      <w:r>
        <w:t xml:space="preserve">) in patients with tuberous sclerosis, a disease attributed to mutations in </w:t>
      </w:r>
      <w:ins w:id="317" w:author=" (Springer Books)" w:date=" (Springer Books)">
        <w:r>
          <w:t xml:space="preserve">tuberous sclerosis</w:t>
        </w:r>
      </w:ins>
      <w:ins w:id="318" w:author=" (Springer Books)" w:date=" (Springer Books)">
        <w:r>
          <w:t xml:space="preserve"> complex 1 or 2 (</w:t>
        </w:r>
      </w:ins>
      <w:r>
        <w:t xml:space="preserve">TSC1 or TSC2</w:t>
      </w:r>
      <w:ins w:id="319" w:author=" (Springer Books)" w:date=" (Springer Books)">
        <w:r>
          <w:t xml:space="preserve">)</w:t>
        </w:r>
      </w:ins>
      <w:r>
        <w:t xml:space="preserve">. It came to be recognized that the </w:t>
      </w:r>
      <w:del w:id="320" w:author=" (Springer Books)" w:date=" (Springer Books)">
        <w:r>
          <w:delText xml:space="preserve">the </w:delText>
        </w:r>
      </w:del>
      <w:r>
        <w:t xml:space="preserve">role played by this signaling pathway (that also involves PTEN, DEPDC5, and a host of other players) is not only in growth and proliferation, but also in neural plasticity involving regulation of ion channel expression, neurotransmitter receptor expression, neurite outgrowth</w:t>
      </w:r>
      <w:ins w:id="321" w:author=" (Springer Books)" w:date=" (Springer Books)">
        <w:r>
          <w:t xml:space="preserve">,</w:t>
        </w:r>
      </w:ins>
      <w:r>
        <w:t xml:space="preserve"> and overall synaptic plasticity. These considerations led investigat</w:t>
      </w:r>
      <w:ins w:id="322" w:author=" (Springer Books)" w:date=" (Springer Books)">
        <w:r>
          <w:t xml:space="preserve">ors</w:t>
        </w:r>
      </w:ins>
      <w:del w:id="323" w:author=" (Springer Books)" w:date=" (Springer Books)">
        <w:r>
          <w:delText xml:space="preserve">ions</w:delText>
        </w:r>
      </w:del>
      <w:r>
        <w:t xml:space="preserve"> to examine the role of this pathway in epilepsy and the potential for its pharmacologic modulation in modifying epileptogenesis as well as seizures. Investigations </w:t>
      </w:r>
      <w:ins w:id="324" w:author=" (Springer Books)" w:date=" (Springer Books)">
        <w:r>
          <w:t xml:space="preserve">by</w:t>
        </w:r>
      </w:ins>
      <w:del w:id="325" w:author=" (Springer Books)" w:date=" (Springer Books)">
        <w:r>
          <w:delText xml:space="preserve">in the laboratory of</w:delText>
        </w:r>
      </w:del>
      <w:r>
        <w:t xml:space="preserve"> Michael Wong</w:t>
      </w:r>
      <w:ins w:id="326" w:author=" (Springer Books)" w:date=" (Springer Books)">
        <w:r>
          <w:t xml:space="preserve">'s group</w:t>
        </w:r>
      </w:ins>
      <w:r>
        <w:t xml:space="preserve"> demonstrated that early treatment with rapamycin prevented the development of epilepsy and premature death observed in a mouse model of TSC generated by a conditional knock</w:t>
      </w:r>
      <w:del w:id="327" w:author=" (Springer Books)" w:date=" (Springer Books)">
        <w:r>
          <w:delText xml:space="preserve">-</w:delText>
        </w:r>
      </w:del>
      <w:r>
        <w:t xml:space="preserve">out of the TSC1 gene in glial fibrillary acidic protein (GFAP) expressing cells (</w:t>
      </w:r>
      <w:hyperlink w:anchor="R39" w:tooltip="R39" w:history="1">
        <w:r>
          <w:rPr>
            <w:rStyle w:val="jrnlBibRef"/>
          </w:rPr>
          <w:t xml:space="preserve">39</w:t>
        </w:r>
      </w:hyperlink>
      <w:r>
        <w:t xml:space="preserve">). When rapamycin treatment was applied to mice that had already developed epilepsy, the treatment still suppressed seizures and prolonged survival of those mice. The same </w:t>
      </w:r>
      <w:ins w:id="328" w:author=" (Springer Books)" w:date=" (Springer Books)">
        <w:r>
          <w:t xml:space="preserve">investigators</w:t>
        </w:r>
      </w:ins>
      <w:del w:id="329" w:author=" (Springer Books)" w:date=" (Springer Books)">
        <w:r>
          <w:delText xml:space="preserve">laboratory</w:delText>
        </w:r>
      </w:del>
      <w:r>
        <w:t xml:space="preserve"> showed that rapamycin treatment also interfered with the development of limbic epilepsy after kainic acid-induced status epilepticus in Sprague Dawley rats (</w:t>
      </w:r>
      <w:hyperlink w:anchor="R40" w:tooltip="R40" w:history="1">
        <w:r>
          <w:rPr>
            <w:rStyle w:val="jrnlBibRef"/>
          </w:rPr>
          <w:t xml:space="preserve">40</w:t>
        </w:r>
      </w:hyperlink>
      <w:r>
        <w:t xml:space="preserve">). However, in the pilocarpine-induced status epilepticus model of temporal lobe epilepsy (TLE), treatment with high</w:t>
      </w:r>
      <w:ins w:id="330" w:author=" (Springer Books)" w:date=" (Springer Books)">
        <w:r>
          <w:t xml:space="preserve">-</w:t>
        </w:r>
      </w:ins>
      <w:del w:id="331" w:author=" (Springer Books)" w:date=" (Springer Books)">
        <w:r>
          <w:delText xml:space="preserve"> </w:delText>
        </w:r>
      </w:del>
      <w:r>
        <w:t xml:space="preserve">dose rapamycin abolished mossy fiber sprouting (a feature seen in both human and rodent models of TLE), but did not protect the animals from developing recurrent spontaneous seizures (</w:t>
      </w:r>
      <w:hyperlink w:anchor="R41" w:tooltip="R41" w:history="1">
        <w:r>
          <w:rPr>
            <w:rStyle w:val="jrnlBibRef"/>
          </w:rPr>
          <w:t xml:space="preserve">41</w:t>
        </w:r>
      </w:hyperlink>
      <w:r>
        <w:t xml:space="preserve">). Nevertheless, when the rapamycin analog, everolimus, was used to treat SEGAs in children, the results showed that many children enjoyed a reduction in seizure frequency in addition to a reduction in the volume of tumors (</w:t>
      </w:r>
      <w:hyperlink w:anchor="R42" w:tooltip="R42" w:history="1">
        <w:r>
          <w:rPr>
            <w:rStyle w:val="jrnlBibRef"/>
          </w:rPr>
          <w:t xml:space="preserve">42</w:t>
        </w:r>
      </w:hyperlink>
      <w:r>
        <w:t xml:space="preserve">). These results encouraged Krueger </w:t>
      </w:r>
      <w:ins w:id="332" w:author=" (Springer Books)" w:date=" (Springer Books)">
        <w:r>
          <w:t xml:space="preserve">et al</w:t>
        </w:r>
      </w:ins>
      <w:del w:id="333" w:author=" (Springer Books)" w:date=" (Springer Books)">
        <w:r>
          <w:delText xml:space="preserve">and colleagues</w:delText>
        </w:r>
      </w:del>
      <w:r>
        <w:t xml:space="preserve"> to undertake a prospective trial of everolimus specifically for the evaluation of seizure reduction (</w:t>
      </w:r>
      <w:hyperlink w:anchor="R43" w:tooltip="R43" w:history="1">
        <w:r>
          <w:rPr>
            <w:rStyle w:val="jrnlBibRef"/>
          </w:rPr>
          <w:t xml:space="preserve">43</w:t>
        </w:r>
      </w:hyperlink>
      <w:r>
        <w:t xml:space="preserve">). They enrolled 20 patients who were treated with everolimus. </w:t>
      </w:r>
      <w:del w:id="334" w:author=" (Springer Books)" w:date=" (Springer Books)">
        <w:r>
          <w:delText xml:space="preserve">12 o</w:delText>
        </w:r>
      </w:del>
      <w:ins w:id="335" w:author=" (Springer Books)" w:date=" (Springer Books)">
        <w:r>
          <w:t xml:space="preserve">O</w:t>
        </w:r>
      </w:ins>
      <w:r>
        <w:t xml:space="preserve">f </w:t>
      </w:r>
      <w:ins w:id="336" w:author=" (Springer Books)" w:date=" (Springer Books)">
        <w:r>
          <w:t xml:space="preserve">the </w:t>
        </w:r>
      </w:ins>
      <w:r>
        <w:t xml:space="preserve">20 subjects</w:t>
      </w:r>
      <w:ins w:id="337" w:author=" (Springer Books)" w:date=" (Springer Books)">
        <w:r>
          <w:t xml:space="preserve">, 12</w:t>
        </w:r>
      </w:ins>
      <w:r>
        <w:t xml:space="preserve"> attained a reduction in seizure frequency by =50%. Overall, seizures were reduced in 17 of the 20 </w:t>
      </w:r>
      <w:ins w:id="338" w:author=" (Springer Books)" w:date=" (Springer Books)">
        <w:r>
          <w:t xml:space="preserve">patients </w:t>
        </w:r>
      </w:ins>
      <w:r>
        <w:t xml:space="preserve">by a median reduction of 73% (</w:t>
      </w:r>
      <w:ins w:id="339" w:author=" (Springer Books)" w:date=" (Springer Books)">
        <w:r>
          <w:rPr>
            <w:i/>
            <w:iCs/>
          </w:rPr>
          <w:t xml:space="preserve">P</w:t>
        </w:r>
      </w:ins>
      <w:del w:id="340" w:author=" (Springer Books)" w:date=" (Springer Books)">
        <w:r>
          <w:delText xml:space="preserve">p</w:delText>
        </w:r>
      </w:del>
      <w:ins w:id="341" w:author=" (Springer Books)" w:date=" (Springer Books)">
        <w:r>
          <w:t xml:space="preserve"> </w:t>
        </w:r>
      </w:ins>
      <w:r>
        <w:t xml:space="preserve">&lt;</w:t>
      </w:r>
      <w:ins w:id="342" w:author=" (Springer Books)" w:date=" (Springer Books)">
        <w:r>
          <w:t xml:space="preserve"> </w:t>
        </w:r>
      </w:ins>
      <w:r>
        <w:t xml:space="preserve">0.001) and families reported an improvement in behavior and quality of life (</w:t>
      </w:r>
      <w:hyperlink w:anchor="R43" w:tooltip="R43" w:history="1">
        <w:r>
          <w:rPr>
            <w:rStyle w:val="jrnlBibRef"/>
          </w:rPr>
          <w:t xml:space="preserve">43</w:t>
        </w:r>
      </w:hyperlink>
      <w:r>
        <w:t xml:space="preserve">). Similar encouraging results have been reported by Cardamone et al based on treatment with either rapamycin (sirolimus) or everolimus (</w:t>
      </w:r>
      <w:hyperlink w:anchor="R44" w:tooltip="R44" w:history="1">
        <w:r>
          <w:rPr>
            <w:rStyle w:val="jrnlBibRef"/>
          </w:rPr>
          <w:t xml:space="preserve">44</w:t>
        </w:r>
      </w:hyperlink>
      <w:r>
        <w:t xml:space="preserve">). Much research remains to be done to see if such treatment</w:t>
      </w:r>
      <w:ins w:id="343" w:author=" (Springer Books)" w:date=" (Springer Books)">
        <w:r>
          <w:t xml:space="preserve">s</w:t>
        </w:r>
      </w:ins>
      <w:r>
        <w:t xml:space="preserve"> can be applied safely to very young infants diagnosed with TSC, even before they develop infantile spasms</w:t>
      </w:r>
      <w:del w:id="344" w:author=" (Springer Books)" w:date=" (Springer Books)">
        <w:r>
          <w:delText xml:space="preserve">,</w:delText>
        </w:r>
      </w:del>
      <w:r>
        <w:t xml:space="preserve"> or begin to exhibit traits of autism. The emerging applications of mTOR inhibitors </w:t>
      </w:r>
      <w:ins w:id="345" w:author=" (Springer Books)" w:date=" (Springer Books)">
        <w:r>
          <w:t xml:space="preserve">indicate that they </w:t>
        </w:r>
      </w:ins>
      <w:r>
        <w:t xml:space="preserve">appear to be enjoying a higher level of translational success. Trials are under way now for the treatment of children with Sturge</w:t>
      </w:r>
      <w:del w:id="346" w:author=" (Springer Books)" w:date=" (Springer Books)">
        <w:r>
          <w:delText xml:space="preserve">-</w:delText>
        </w:r>
      </w:del>
      <w:r>
        <w:t xml:space="preserve">Weber syndrome (</w:t>
      </w:r>
      <w:hyperlink w:anchor="R45" w:tooltip="R45" w:history="1">
        <w:r>
          <w:rPr>
            <w:rStyle w:val="jrnlBibRef"/>
          </w:rPr>
          <w:t xml:space="preserve">45</w:t>
        </w:r>
      </w:hyperlink>
      <w:r>
        <w:t xml:space="preserve">). The business risk of investments in everolimus for epilepsy-related disorders is mitigated by the promise for that drug in a very wide-range of tumors.</w:t>
      </w:r>
    </w:p>
    <w:p>
      <w:pPr>
        <w:pStyle w:val="jrnlSecPara"/>
      </w:pPr>
      <w:r>
        <w:t xml:space="preserve">The development of 2-deoxy-</w:t>
      </w:r>
      <w:ins w:id="347" w:author=" (Springer Books)" w:date=" (Springer Books)">
        <w:commentRangeStart w:id="1462959263508"/>
        <w:r>
          <w:t xml:space="preserve">d</w:t>
        </w:r>
        <w:commentRangeEnd w:id="1462959263508"/>
        <w:r>
          <w:rPr>
            <w:rStyle w:val="CommentReference"/>
          </w:rPr>
          <w:commentReference w:id="1462959263508"/>
        </w:r>
      </w:ins>
      <w:del w:id="349" w:author=" (Springer Books)" w:date=" (Springer Books)">
        <w:commentRangeStart w:id="1462959263508"/>
        <w:r>
          <w:delText xml:space="preserve">D</w:delText>
        </w:r>
        <w:commentRangeEnd w:id="1462959263508"/>
        <w:r>
          <w:rPr>
            <w:rStyle w:val="CommentReference"/>
          </w:rPr>
          <w:commentReference w:id="1462959263508"/>
        </w:r>
      </w:del>
      <w:r>
        <w:t xml:space="preserve">-glucose (2-DG) as a novel anticonvulsant is an interesting example of </w:t>
      </w:r>
      <w:ins w:id="351" w:author=" (Springer Books)" w:date=" (Springer Books)">
        <w:r>
          <w:t xml:space="preserve">the </w:t>
        </w:r>
      </w:ins>
      <w:r>
        <w:t xml:space="preserve">bedside</w:t>
      </w:r>
      <w:del w:id="352" w:author=" (Springer Books)" w:date=" (Springer Books)">
        <w:r>
          <w:delText xml:space="preserve">-</w:delText>
        </w:r>
      </w:del>
      <w:r>
        <w:t xml:space="preserve">bench</w:t>
      </w:r>
      <w:del w:id="353" w:author=" (Springer Books)" w:date=" (Springer Books)">
        <w:r>
          <w:delText xml:space="preserve">-</w:delText>
        </w:r>
      </w:del>
      <w:r>
        <w:t xml:space="preserve">bedside cycle. The ketogenic diet has been used in the treatment of epilepsy for a long time, and many mechanisms are likely to contribute to its effectiveness (</w:t>
      </w:r>
      <w:hyperlink w:anchor="R46" w:tooltip="R46 R47 R48" w:history="1">
        <w:r>
          <w:rPr>
            <w:rStyle w:val="jrnlBibRef"/>
          </w:rPr>
          <w:t xml:space="preserve">46</w:t>
        </w:r>
        <w:del w:id="354" w:author="Bala (Springer Books)" w:date="Bala (Springer Books)">
          <w:r>
            <w:rPr>
              <w:rStyle w:val="jrnlBibRef"/>
            </w:rPr>
            <w:delText xml:space="preserve">-</w:delText>
          </w:r>
        </w:del>
        <w:r>
          <w:rPr>
            <w:rStyle w:val="jrnlBibRef"/>
          </w:rPr>
          <w:t xml:space="preserve">48</w:t>
        </w:r>
      </w:hyperlink>
      <w:r>
        <w:t xml:space="preserve">). In 2005, Pfeifer and Thiele reported that a less stringent variation of the ketogenic diet designed to reduce glycolytic flux, but short of producing robust ketosis, was also effective in controlling seizures in children (</w:t>
      </w:r>
      <w:hyperlink w:anchor="R49" w:tooltip="R49" w:history="1">
        <w:r>
          <w:rPr>
            <w:rStyle w:val="jrnlBibRef"/>
          </w:rPr>
          <w:t xml:space="preserve">49</w:t>
        </w:r>
      </w:hyperlink>
      <w:r>
        <w:t xml:space="preserve">). A scientific basis for this was proposed by Ma et al, who suggested that reduced glycolytic ATP synthesis (rather than mitochondrial ATP synthesis) resulting in low ATP levels near the plasma membrane (ATP</w:t>
      </w:r>
      <w:r>
        <w:rPr>
          <w:vertAlign w:val="subscript"/>
        </w:rPr>
        <w:t xml:space="preserve">pm</w:t>
      </w:r>
      <w:r>
        <w:t xml:space="preserve">) can disinhibit K</w:t>
      </w:r>
      <w:r>
        <w:rPr>
          <w:vertAlign w:val="subscript"/>
        </w:rPr>
        <w:t xml:space="preserve">ATP</w:t>
      </w:r>
      <w:r>
        <w:t xml:space="preserve"> channels and reduce electrical activity (</w:t>
      </w:r>
      <w:hyperlink w:anchor="R50" w:tooltip="R50" w:history="1">
        <w:r>
          <w:rPr>
            <w:rStyle w:val="jrnlBibRef"/>
          </w:rPr>
          <w:t xml:space="preserve">50</w:t>
        </w:r>
      </w:hyperlink>
      <w:r>
        <w:t xml:space="preserve">). Experiments supporting </w:t>
      </w:r>
      <w:ins w:id="355" w:author=" (Springer Books)" w:date=" (Springer Books)">
        <w:r>
          <w:t xml:space="preserve">this</w:t>
        </w:r>
      </w:ins>
      <w:del w:id="356" w:author=" (Springer Books)" w:date=" (Springer Books)">
        <w:r>
          <w:delText xml:space="preserve">that</w:delText>
        </w:r>
      </w:del>
      <w:r>
        <w:t xml:space="preserve"> concept furthered the findings of Garriga-Canut et al (</w:t>
      </w:r>
      <w:hyperlink w:anchor="R51" w:tooltip="R51" w:history="1">
        <w:r>
          <w:rPr>
            <w:rStyle w:val="jrnlBibRef"/>
          </w:rPr>
          <w:t xml:space="preserve">51</w:t>
        </w:r>
      </w:hyperlink>
      <w:r>
        <w:t xml:space="preserve">) who had shown that the administration of 2-DG to rats retarded kindling acquisition, and that this effect was mediated through transcription factor NRSF-mediated downregulation of brain derived neurotropic factor (BDNF) and its TrkB receptor expression. These findings collectively provided the impetus for preparing 2-DG for an investigational new drug application (INDA) and clinical trials. However, chronic administration of 2-DG to two different species of rats produced cardiac myocyte toxicity with increasing vacuolization and hastened mortality as a result of heart failure as well as increased incidence of pheochromocytoma in the adrenal medulla (</w:t>
      </w:r>
      <w:hyperlink w:anchor="R52" w:tooltip="R52" w:history="1">
        <w:r>
          <w:rPr>
            <w:rStyle w:val="jrnlBibRef"/>
          </w:rPr>
          <w:t xml:space="preserve">52</w:t>
        </w:r>
      </w:hyperlink>
      <w:r>
        <w:t xml:space="preserve">). A Phase I/II dose-escalation human study for prostate cancer revealed dose-limiting grade 3 asymptomatic QTc prolongation (</w:t>
      </w:r>
      <w:hyperlink w:anchor="R53" w:tooltip="R53" w:history="1">
        <w:r>
          <w:rPr>
            <w:rStyle w:val="jrnlBibRef"/>
          </w:rPr>
          <w:t xml:space="preserve">53</w:t>
        </w:r>
      </w:hyperlink>
      <w:r>
        <w:t xml:space="preserve">). The recent description of potential biomarkers for 2-DG-associated cardiotoxicity (</w:t>
      </w:r>
      <w:hyperlink w:anchor="R54" w:tooltip="R54" w:history="1">
        <w:r>
          <w:rPr>
            <w:rStyle w:val="jrnlBibRef"/>
          </w:rPr>
          <w:t xml:space="preserve">54</w:t>
        </w:r>
      </w:hyperlink>
      <w:r>
        <w:t xml:space="preserve">) will have to be validated in humans, as development of this product moves forward. The progression from human experience with the low-glycemic index diet through animal epilepsy models and in vitro mechanistic demonstrations of the use of 2-DG as metabolism-based epilepsy therapy</w:t>
      </w:r>
      <w:del w:id="357" w:author=" (Springer Books)" w:date=" (Springer Books)">
        <w:r>
          <w:delText xml:space="preserve">,</w:delText>
        </w:r>
      </w:del>
      <w:r>
        <w:t xml:space="preserve"> to clinical trials in humans with 2-DG represent</w:t>
      </w:r>
      <w:ins w:id="358" w:author=" (Springer Books)" w:date=" (Springer Books)">
        <w:r>
          <w:t xml:space="preserve">s</w:t>
        </w:r>
      </w:ins>
      <w:r>
        <w:t xml:space="preserve"> a very interesting cycle. But the hiccups caused by the discoveries of unexpected toxicity highlights the delays and costs associated with the AED development process.</w:t>
      </w:r>
    </w:p>
    <w:p>
      <w:pPr>
        <w:pStyle w:val="jrnlSecPara"/>
      </w:pPr>
      <w:r>
        <w:t xml:space="preserve">Yet another example of a translational approach that began at first with findings in patients</w:t>
      </w:r>
      <w:del w:id="359" w:author=" (Springer Books)" w:date=" (Springer Books)">
        <w:r>
          <w:delText xml:space="preserve">,</w:delText>
        </w:r>
      </w:del>
      <w:r>
        <w:t xml:space="preserve"> but culminated in the initiation of trials after laboratory science </w:t>
      </w:r>
      <w:ins w:id="360" w:author=" (Springer Books)" w:date=" (Springer Books)">
        <w:r>
          <w:t xml:space="preserve">is</w:t>
        </w:r>
      </w:ins>
      <w:del w:id="361" w:author=" (Springer Books)" w:date=" (Springer Books)">
        <w:r>
          <w:delText xml:space="preserve">involves</w:delText>
        </w:r>
      </w:del>
      <w:r>
        <w:t xml:space="preserve"> the story of the discovery of the role of neurosteroids in </w:t>
      </w:r>
      <w:del w:id="362" w:author=" (Springer Books)" w:date=" (Springer Books)">
        <w:r>
          <w:delText xml:space="preserve">P</w:delText>
        </w:r>
      </w:del>
      <w:ins w:id="363" w:author=" (Springer Books)" w:date=" (Springer Books)">
        <w:r>
          <w:t xml:space="preserve">p</w:t>
        </w:r>
      </w:ins>
      <w:r>
        <w:t xml:space="preserve">rotocadherin 19 female limited epilepsy (PCDH19-FE) (</w:t>
      </w:r>
      <w:hyperlink w:anchor="R55" w:tooltip="R55" w:history="1">
        <w:r>
          <w:rPr>
            <w:rStyle w:val="jrnlBibRef"/>
          </w:rPr>
          <w:t xml:space="preserve">55</w:t>
        </w:r>
      </w:hyperlink>
      <w:r>
        <w:t xml:space="preserve">). This is an interesting X-linked disorder, with clinical expression in females, while male carriers are typically symptomatic. Tan et al undertook a study of genes with gender-biased expression in a population of patients with this </w:t>
      </w:r>
      <w:ins w:id="364" w:author=" (Springer Books)" w:date=" (Springer Books)">
        <w:r>
          <w:t xml:space="preserve">dis</w:t>
        </w:r>
      </w:ins>
      <w:r>
        <w:t xml:space="preserve">order, female controls, as well as male carriers and male controls (</w:t>
      </w:r>
      <w:hyperlink w:anchor="R56" w:tooltip="R56" w:history="1">
        <w:r>
          <w:rPr>
            <w:rStyle w:val="jrnlBibRef"/>
          </w:rPr>
          <w:t xml:space="preserve">56</w:t>
        </w:r>
      </w:hyperlink>
      <w:r>
        <w:t xml:space="preserve">). They narrowed their findings to the aldo-keto reductase gene AKR1C3 involved in steroid metabolism. They identified reduced mRNA and protein levels of AKR1C3 and coincident reductions in the blood levels of allopregnanolone (</w:t>
      </w:r>
      <w:hyperlink w:anchor="R56" w:tooltip="R56" w:history="1">
        <w:r>
          <w:rPr>
            <w:rStyle w:val="jrnlBibRef"/>
          </w:rPr>
          <w:t xml:space="preserve">56</w:t>
        </w:r>
      </w:hyperlink>
      <w:r>
        <w:t xml:space="preserve">). Allopregnanolone can enhance GABA-mediated Cl</w:t>
      </w:r>
      <w:ins w:id="365" w:author=" (Springer Books)" w:date=" (Springer Books)">
        <w:r>
          <w:rPr>
            <w:vertAlign w:val="superscript"/>
          </w:rPr>
          <w:t xml:space="preserve">-</w:t>
        </w:r>
      </w:ins>
      <w:del w:id="366" w:author=" (Springer Books)" w:date=" (Springer Books)">
        <w:r>
          <w:rPr>
            <w:vertAlign w:val="superscript"/>
          </w:rPr>
          <w:delText xml:space="preserve">-</w:delText>
        </w:r>
      </w:del>
      <w:r>
        <w:t xml:space="preserve"> currents at </w:t>
      </w:r>
      <w:ins w:id="367" w:author=" (Springer Books)" w:date=" (Springer Books)">
        <w:r>
          <w:t xml:space="preserve">gamma</w:t>
        </w:r>
      </w:ins>
      <w:del w:id="368" w:author=" (Springer Books)" w:date=" (Springer Books)">
        <w:r>
          <w:delText xml:space="preserve">?</w:delText>
        </w:r>
      </w:del>
      <w:r>
        <w:t xml:space="preserve">-subunit containing synaptic GABA receptors that mediate phasic inhibition as well as </w:t>
      </w:r>
      <w:ins w:id="369" w:author=" (Springer Books)" w:date=" (Springer Books)">
        <w:r>
          <w:t xml:space="preserve">delta</w:t>
        </w:r>
      </w:ins>
      <w:del w:id="370" w:author=" (Springer Books)" w:date=" (Springer Books)">
        <w:r>
          <w:delText xml:space="preserve">d</w:delText>
        </w:r>
      </w:del>
      <w:r>
        <w:t xml:space="preserve">-subunit containing extrasynaptic GABA receptors that mediate tonic inhibition (</w:t>
      </w:r>
      <w:hyperlink w:anchor="R57" w:tooltip="R57 R58" w:history="1">
        <w:r>
          <w:rPr>
            <w:rStyle w:val="jrnlBibRef"/>
          </w:rPr>
          <w:t xml:space="preserve">57,58</w:t>
        </w:r>
      </w:hyperlink>
      <w:r>
        <w:t xml:space="preserve">). Based on those findings and the extensive studies summarized by Reddy (</w:t>
      </w:r>
      <w:hyperlink w:anchor="R59" w:tooltip="R59" w:history="1">
        <w:r>
          <w:rPr>
            <w:rStyle w:val="jrnlBibRef"/>
          </w:rPr>
          <w:t xml:space="preserve">59</w:t>
        </w:r>
      </w:hyperlink>
      <w:r>
        <w:t xml:space="preserve">), Tan et al (</w:t>
      </w:r>
      <w:hyperlink w:anchor="R56" w:tooltip="R56" w:history="1">
        <w:r>
          <w:rPr>
            <w:rStyle w:val="jrnlBibRef"/>
          </w:rPr>
          <w:t xml:space="preserve">56</w:t>
        </w:r>
      </w:hyperlink>
      <w:r>
        <w:t xml:space="preserve">) proposed a possible therapeutic role for neurosteroids in PCDH19-FE. Ganaxolone (3a-hydroxy-3-methyl-5a-pregnan-20-one), which results from the addition of a 3-methyl group to allopregnanolone</w:t>
      </w:r>
      <w:ins w:id="371" w:author=" (Springer Books)" w:date=" (Springer Books)">
        <w:r>
          <w:t xml:space="preserve">,</w:t>
        </w:r>
      </w:ins>
      <w:r>
        <w:t xml:space="preserve"> has undergone many trials over the years with varying success (</w:t>
      </w:r>
      <w:hyperlink w:anchor="R1" w:tooltip="R1" w:history="1">
        <w:r>
          <w:rPr>
            <w:rStyle w:val="jrnlBibRef"/>
          </w:rPr>
          <w:t xml:space="preserve">1</w:t>
        </w:r>
      </w:hyperlink>
      <w:r>
        <w:t xml:space="preserve">), but has now been selected for a targeted trial in patients with PCDH19-FE.</w:t>
      </w:r>
    </w:p>
    <w:p>
      <w:pPr>
        <w:pStyle w:val="jrnlSecPara"/>
      </w:pPr>
      <w:r>
        <w:t xml:space="preserve">If trials like this prove to be successful, </w:t>
      </w:r>
      <w:ins w:id="372" w:author=" (Springer Books)" w:date=" (Springer Books)">
        <w:r>
          <w:t xml:space="preserve">it</w:t>
        </w:r>
      </w:ins>
      <w:del w:id="373" w:author=" (Springer Books)" w:date=" (Springer Books)">
        <w:r>
          <w:delText xml:space="preserve">such achievements</w:delText>
        </w:r>
      </w:del>
      <w:r>
        <w:t xml:space="preserve"> will reinforce the notion that the much touted ideas about the refractoriness of epilepsy in up to one-third of all patients is an artifact of the entry criteria used in most studies. Most clinical trial designs for regulatory approval are based only on seizure types and seizure counts; the underlying molecular pathologies are seldom used as considerations. This is a less acknowledged problem, whereas the limitations of existing animal models are frequently blamed for the lack of truly new solutions for patients with refractory epilepsy. Such a selection process serves commercial interests by offering a broad population in which a new drug might prove efficacious, </w:t>
      </w:r>
      <w:commentRangeStart w:id="1462960977281"/>
      <w:r>
        <w:t xml:space="preserve">tanta</w:t>
      </w:r>
      <w:del w:id="375" w:author=" (Springer Books)" w:date=" (Springer Books)">
        <w:r>
          <w:delText xml:space="preserve">a</w:delText>
        </w:r>
      </w:del>
      <w:r>
        <w:t xml:space="preserve">lizing </w:t>
      </w:r>
      <w:commentRangeEnd w:id="1462960977281"/>
      <w:r>
        <w:rPr>
          <w:rStyle w:val="CommentReference"/>
        </w:rPr>
        <w:commentReference w:id="1462960977281"/>
      </w:r>
      <w:r>
        <w:t xml:space="preserve">the developer with a large market. However, ignoring a more refined selection process based on etiology has condemned us to develop AEDs that will be predictably unhelpful to a sizable population of patients with chronic and refractory epilepsy.</w:t>
      </w:r>
    </w:p>
    <w:p>
      <w:pPr>
        <w:pStyle w:val="jrnlSecPara"/>
      </w:pPr>
      <w:r>
        <w:t xml:space="preserve">Another interesting facet to the neurosteroids story is the emergence of allopregnanolone being studied for </w:t>
      </w:r>
      <w:ins w:id="376" w:author=" (Springer Books)" w:date=" (Springer Books)">
        <w:r>
          <w:t xml:space="preserve">the treatment of </w:t>
        </w:r>
      </w:ins>
      <w:r>
        <w:t xml:space="preserve">super refractory status epilepticus (</w:t>
      </w:r>
      <w:hyperlink w:anchor="R60" w:tooltip="R60" w:history="1">
        <w:r>
          <w:rPr>
            <w:rStyle w:val="jrnlBibRef"/>
          </w:rPr>
          <w:t xml:space="preserve">60</w:t>
        </w:r>
      </w:hyperlink>
      <w:r>
        <w:t xml:space="preserve">). It has been suggested that the progressive internalization of synaptic GABA receptors is a mechanism underlying the pharmacoresistance in status epilepticus (</w:t>
      </w:r>
      <w:hyperlink w:anchor="R61" w:tooltip="R61 R62" w:history="1">
        <w:r>
          <w:rPr>
            <w:rStyle w:val="jrnlBibRef"/>
          </w:rPr>
          <w:t xml:space="preserve">61,62</w:t>
        </w:r>
      </w:hyperlink>
      <w:r>
        <w:t xml:space="preserve">). </w:t>
      </w:r>
      <w:ins w:id="377" w:author=" (Springer Books)" w:date=" (Springer Books)">
        <w:r>
          <w:t xml:space="preserve">Because</w:t>
        </w:r>
      </w:ins>
      <w:del w:id="378" w:author=" (Springer Books)" w:date=" (Springer Books)">
        <w:r>
          <w:delText xml:space="preserve">Since</w:delText>
        </w:r>
      </w:del>
      <w:r>
        <w:t xml:space="preserve"> neuroactive steroids are potent positive allosteric modulators at the a6 and </w:t>
      </w:r>
      <w:ins w:id="379" w:author=" (Springer Books)" w:date=" (Springer Books)">
        <w:r>
          <w:t xml:space="preserve">delta</w:t>
        </w:r>
      </w:ins>
      <w:del w:id="380" w:author=" (Springer Books)" w:date=" (Springer Books)">
        <w:r>
          <w:delText xml:space="preserve">d</w:delText>
        </w:r>
      </w:del>
      <w:r>
        <w:t xml:space="preserve">-subunit containing extrasynaptic GABA receptors that mediate tonic inhibition, and because these receptors have not been observed to undergo internalization with ongoing seizure activity, treating super refractory status epilepticus with this class of compound</w:t>
      </w:r>
      <w:ins w:id="381" w:author=" (Springer Books)" w:date=" (Springer Books)">
        <w:r>
          <w:t xml:space="preserve">s</w:t>
        </w:r>
      </w:ins>
      <w:r>
        <w:t xml:space="preserve"> would seem a very logical choice. Based on </w:t>
      </w:r>
      <w:ins w:id="382" w:author=" (Springer Books)" w:date=" (Springer Books)">
        <w:r>
          <w:t xml:space="preserve">these observations</w:t>
        </w:r>
      </w:ins>
      <w:del w:id="383" w:author=" (Springer Books)" w:date=" (Springer Books)">
        <w:r>
          <w:delText xml:space="preserve">that concept</w:delText>
        </w:r>
      </w:del>
      <w:r>
        <w:t xml:space="preserve">, and encouraging clinical reports of success in terminating status epilepticus after failure of numerous available medications (</w:t>
      </w:r>
      <w:hyperlink w:anchor="R63" w:tooltip="R63 R64" w:history="1">
        <w:r>
          <w:rPr>
            <w:rStyle w:val="jrnlBibRef"/>
          </w:rPr>
          <w:t xml:space="preserve">63,64</w:t>
        </w:r>
      </w:hyperlink>
      <w:r>
        <w:t xml:space="preserve">), a clinical trial of allopregnanolone for </w:t>
      </w:r>
      <w:ins w:id="384" w:author=" (Springer Books)" w:date=" (Springer Books)">
        <w:r>
          <w:t xml:space="preserve">treatment of </w:t>
        </w:r>
      </w:ins>
      <w:r>
        <w:t xml:space="preserve">super refractory status epilepticus is under way.</w:t>
      </w:r>
    </w:p>
    <w:p>
      <w:pPr>
        <w:pStyle w:val="jrnlHead1"/>
      </w:pPr>
      <w:r>
        <w:rPr>
          <w:rStyle w:val="jrnlHead1"/>
        </w:rPr>
        <w:t xml:space="preserve">CONCLUSIONS</w:t>
      </w:r>
    </w:p>
    <w:p>
      <w:pPr>
        <w:pStyle w:val="jrnlSecPara"/>
      </w:pPr>
      <w:r>
        <w:t xml:space="preserve">In this chapter we have traced the evolution of pharmacological treatment of </w:t>
      </w:r>
      <w:del w:id="385" w:author=" (Springer Books)" w:date=" (Springer Books)">
        <w:r>
          <w:delText xml:space="preserve">the </w:delText>
        </w:r>
      </w:del>
      <w:r>
        <w:t xml:space="preserve">epilepsies from the application of rational therapy (bromides) based on irrational beliefs (libido and hysteria) to the serendipitous discovery of phenobarbital. Improvements from this point on leveraged the synthetic prowess of medicinal chemistry and systematic screens using animal models. The diversity of animal models has increased, and molecular tinkering by medicinal chemists continues to yield important new compounds. We have now entered the post</w:t>
      </w:r>
      <w:ins w:id="386" w:author=" (Springer Books)" w:date=" (Springer Books)">
        <w:r>
          <w:t xml:space="preserve">-</w:t>
        </w:r>
      </w:ins>
      <w:del w:id="387" w:author=" (Springer Books)" w:date=" (Springer Books)">
        <w:r>
          <w:delText xml:space="preserve"> </w:delText>
        </w:r>
      </w:del>
      <w:r>
        <w:t xml:space="preserve">human genome project era, and new AED discovery is driven in many cases by advances in genetics, by reproducing the mutations in in vitro expression systems and in vivo transgenic animals. High</w:t>
      </w:r>
      <w:ins w:id="388" w:author=" (Springer Books)" w:date=" (Springer Books)">
        <w:r>
          <w:t xml:space="preserve">-</w:t>
        </w:r>
      </w:ins>
      <w:del w:id="389" w:author=" (Springer Books)" w:date=" (Springer Books)">
        <w:r>
          <w:delText xml:space="preserve"> </w:delText>
        </w:r>
      </w:del>
      <w:r>
        <w:t xml:space="preserve">throughput screening employing identified targets </w:t>
      </w:r>
      <w:ins w:id="390" w:author=" (Springer Books)" w:date=" (Springer Books)">
        <w:r>
          <w:t xml:space="preserve">in</w:t>
        </w:r>
      </w:ins>
      <w:del w:id="391" w:author=" (Springer Books)" w:date=" (Springer Books)">
        <w:r>
          <w:delText xml:space="preserve">at</w:delText>
        </w:r>
      </w:del>
      <w:r>
        <w:t xml:space="preserve"> cellular or organ slices is also an evolving technology. Challenges posed by diversities in genetic background continue to thwart our assumptions of singular targets in many epilepsies when we approach human trials. These challenges will likely be amenable to solutions as we move from exome scanning to whole genome scanning</w:t>
      </w:r>
      <w:del w:id="392" w:author=" (Springer Books)" w:date=" (Springer Books)">
        <w:r>
          <w:delText xml:space="preserve">,</w:delText>
        </w:r>
      </w:del>
      <w:r>
        <w:t xml:space="preserve"> and develop critical bioinformatic solutions to tackle the influence of the interactions of targets with genetic background to produce the phenotype.</w:t>
      </w:r>
    </w:p>
    <w:p>
      <w:pPr>
        <w:sectPr>
          <w:pgSz w:orient="portrait" w:w="12240" w:h="18720"/>
          <w:pgMar w:top="600" w:right="600" w:bottom="600" w:left="600" w:header="720" w:footer="720" w:gutter="720"/>
          <w:cols w:num="1" w:space="720"/>
        </w:sectPr>
      </w:pPr>
    </w:p>
    <w:p>
      <w:pPr>
        <w:pStyle w:val="jrnlRefHead"/>
      </w:pPr>
      <w:r>
        <w:rPr>
          <w:rStyle w:val="jrnlRefHead"/>
        </w:rPr>
        <w:t xml:space="preserve">REFERENCES</w:t>
      </w:r>
    </w:p>
    <w:p>
      <w:pPr>
        <w:pStyle w:val="jrnlRefText noPMID"/>
      </w:pPr>
      <w:bookmarkStart w:id="6" w:name="R1"/>
      <w:bookmarkEnd w:id="6"/>
      <w:r>
        <w:rPr>
          <w:rStyle w:val="RefSlNo"/>
        </w:rPr>
        <w:t xml:space="preserve">1. </w:t>
      </w:r>
      <w:r>
        <w:rPr>
          <w:rStyle w:val="RefAuthor"/>
          <w:rStyle w:val="RefSurName"/>
        </w:rPr>
        <w:t xml:space="preserve">Bialer</w:t>
      </w:r>
      <w:r>
        <w:rPr>
          <w:rStyle w:val="RefAuthor"/>
        </w:rPr>
        <w:t xml:space="preserve"> </w:t>
      </w:r>
      <w:r>
        <w:rPr>
          <w:rStyle w:val="RefAuthor"/>
          <w:rStyle w:val="RefGivenName"/>
        </w:rPr>
        <w:t xml:space="preserve">M</w:t>
      </w:r>
      <w:r>
        <w:t xml:space="preserve">, </w:t>
      </w:r>
      <w:r>
        <w:rPr>
          <w:rStyle w:val="RefAuthor"/>
          <w:rStyle w:val="RefSurName"/>
        </w:rPr>
        <w:t xml:space="preserve">Johannessen</w:t>
      </w:r>
      <w:r>
        <w:rPr>
          <w:rStyle w:val="RefAuthor"/>
        </w:rPr>
        <w:t xml:space="preserve"> </w:t>
      </w:r>
      <w:r>
        <w:rPr>
          <w:rStyle w:val="RefAuthor"/>
          <w:rStyle w:val="RefGivenName"/>
        </w:rPr>
        <w:t xml:space="preserve">SI</w:t>
      </w:r>
      <w:r>
        <w:t xml:space="preserve">, </w:t>
      </w:r>
      <w:r>
        <w:rPr>
          <w:rStyle w:val="RefAuthor"/>
          <w:rStyle w:val="RefSurName"/>
        </w:rPr>
        <w:t xml:space="preserve">Levy</w:t>
      </w:r>
      <w:r>
        <w:rPr>
          <w:rStyle w:val="RefAuthor"/>
        </w:rPr>
        <w:t xml:space="preserve"> </w:t>
      </w:r>
      <w:r>
        <w:rPr>
          <w:rStyle w:val="RefAuthor"/>
          <w:rStyle w:val="RefGivenName"/>
        </w:rPr>
        <w:t xml:space="preserve">RH</w:t>
      </w:r>
      <w:r>
        <w:t xml:space="preserve">, </w:t>
      </w:r>
      <w:r>
        <w:rPr>
          <w:rStyle w:val="RefAuthor"/>
          <w:rStyle w:val="RefSurName"/>
        </w:rPr>
        <w:t xml:space="preserve">Perucca</w:t>
      </w:r>
      <w:r>
        <w:rPr>
          <w:rStyle w:val="RefAuthor"/>
        </w:rPr>
        <w:t xml:space="preserve"> </w:t>
      </w:r>
      <w:r>
        <w:rPr>
          <w:rStyle w:val="RefAuthor"/>
          <w:rStyle w:val="RefGivenName"/>
        </w:rPr>
        <w:t xml:space="preserve">E</w:t>
      </w:r>
      <w:r>
        <w:t xml:space="preserve">, </w:t>
      </w:r>
      <w:r>
        <w:rPr>
          <w:rStyle w:val="RefAuthor"/>
          <w:rStyle w:val="RefSurName"/>
        </w:rPr>
        <w:t xml:space="preserve">Tomson</w:t>
      </w:r>
      <w:r>
        <w:rPr>
          <w:rStyle w:val="RefAuthor"/>
        </w:rPr>
        <w:t xml:space="preserve"> </w:t>
      </w:r>
      <w:r>
        <w:rPr>
          <w:rStyle w:val="RefAuthor"/>
          <w:rStyle w:val="RefGivenName"/>
        </w:rPr>
        <w:t xml:space="preserve">T</w:t>
      </w:r>
      <w:r>
        <w:t xml:space="preserve">, </w:t>
      </w:r>
      <w:r>
        <w:rPr>
          <w:rStyle w:val="RefAuthor"/>
          <w:rStyle w:val="RefSurName"/>
        </w:rPr>
        <w:t xml:space="preserve">White</w:t>
      </w:r>
      <w:r>
        <w:rPr>
          <w:rStyle w:val="RefAuthor"/>
        </w:rPr>
        <w:t xml:space="preserve"> </w:t>
      </w:r>
      <w:r>
        <w:rPr>
          <w:rStyle w:val="RefAuthor"/>
          <w:rStyle w:val="RefGivenName"/>
        </w:rPr>
        <w:t xml:space="preserve">HS</w:t>
      </w:r>
      <w:r>
        <w:t xml:space="preserve">. </w:t>
      </w:r>
      <w:r>
        <w:rPr>
          <w:rStyle w:val="RefArticleTitle"/>
        </w:rPr>
        <w:t xml:space="preserve">Progress report on new antiepileptic drugs: a summary of the Twelfth Eilat Conference (EILAT XII)</w:t>
      </w:r>
      <w:r>
        <w:t xml:space="preserve">. </w:t>
      </w:r>
      <w:r>
        <w:rPr>
          <w:rStyle w:val="RefJournalTitle"/>
          <w:i/>
          <w:iCs/>
        </w:rPr>
        <w:t xml:space="preserve">Epilepsy Res</w:t>
      </w:r>
      <w:r>
        <w:t xml:space="preserve">. </w:t>
      </w:r>
      <w:r>
        <w:rPr>
          <w:rStyle w:val="RefYear"/>
        </w:rPr>
        <w:t xml:space="preserve">2015</w:t>
      </w:r>
      <w:r>
        <w:t xml:space="preserve">;</w:t>
      </w:r>
      <w:r>
        <w:rPr>
          <w:rStyle w:val="RefVolume"/>
        </w:rPr>
        <w:t xml:space="preserve">111</w:t>
      </w:r>
      <w:r>
        <w:t xml:space="preserve">:</w:t>
      </w:r>
      <w:r>
        <w:rPr>
          <w:rStyle w:val="RefFPage"/>
        </w:rPr>
        <w:t xml:space="preserve">85</w:t>
      </w:r>
      <w:r>
        <w:rPr>
          <w:rStyle w:val="RefLPage"/>
        </w:rPr>
        <w:t xml:space="preserve">141</w:t>
      </w:r>
      <w:r>
        <w:t xml:space="preserve">.</w:t>
      </w:r>
    </w:p>
    <w:p>
      <w:pPr>
        <w:pStyle w:val="jrnlRefText noPMID"/>
      </w:pPr>
      <w:bookmarkStart w:id="8" w:name="R2"/>
      <w:bookmarkEnd w:id="8"/>
      <w:r>
        <w:rPr>
          <w:rStyle w:val="RefSlNo"/>
        </w:rPr>
        <w:t xml:space="preserve">2. </w:t>
      </w:r>
      <w:commentRangeStart w:id="1462964864394"/>
      <w:r>
        <w:t xml:space="preserve"> </w:t>
      </w:r>
      <w:commentRangeEnd w:id="1462964864394"/>
      <w:r>
        <w:rPr>
          <w:rStyle w:val="CommentReference"/>
        </w:rPr>
        <w:commentReference w:id="1462964864394"/>
      </w:r>
      <w:commentRangeStart w:id="1462964864394"/>
      <w:r>
        <w:rPr>
          <w:rStyle w:val="RefArticleTitle"/>
        </w:rPr>
        <w:t xml:space="preserve">Meeting of the Royal Medical and Chirurgical Society of London, May 11, 1857</w:t>
      </w:r>
      <w:commentRangeEnd w:id="1462964864394"/>
      <w:r>
        <w:rPr>
          <w:rStyle w:val="CommentReference"/>
        </w:rPr>
        <w:commentReference w:id="1462964864394"/>
      </w:r>
      <w:commentRangeStart w:id="1462964864394"/>
      <w:r>
        <w:t xml:space="preserve">.</w:t>
      </w:r>
      <w:commentRangeEnd w:id="1462964864394"/>
      <w:r>
        <w:rPr>
          <w:rStyle w:val="CommentReference"/>
        </w:rPr>
        <w:commentReference w:id="1462964864394"/>
      </w:r>
      <w:r>
        <w:t xml:space="preserve"> </w:t>
      </w:r>
      <w:r>
        <w:rPr>
          <w:rStyle w:val="RefJournalTitle"/>
          <w:i/>
          <w:iCs/>
        </w:rPr>
        <w:t xml:space="preserve">Lancet</w:t>
      </w:r>
      <w:r>
        <w:t xml:space="preserve">. </w:t>
      </w:r>
      <w:r>
        <w:rPr>
          <w:rStyle w:val="RefYear"/>
        </w:rPr>
        <w:t xml:space="preserve">1857</w:t>
      </w:r>
      <w:r>
        <w:t xml:space="preserve">:</w:t>
      </w:r>
      <w:r>
        <w:rPr>
          <w:rStyle w:val="RefFPage"/>
        </w:rPr>
        <w:t xml:space="preserve">527</w:t>
      </w:r>
      <w:r>
        <w:rPr>
          <w:rStyle w:val="RefLPage"/>
        </w:rPr>
        <w:t xml:space="preserve">528</w:t>
      </w:r>
      <w:r>
        <w:t xml:space="preserve">.</w:t>
      </w:r>
    </w:p>
    <w:p>
      <w:pPr>
        <w:pStyle w:val="jrnlRefText noPMID"/>
      </w:pPr>
      <w:bookmarkStart w:id="10" w:name="R3"/>
      <w:bookmarkEnd w:id="10"/>
      <w:r>
        <w:rPr>
          <w:rStyle w:val="RefSlNo"/>
        </w:rPr>
        <w:t xml:space="preserve">3. </w:t>
      </w:r>
      <w:r>
        <w:rPr>
          <w:rStyle w:val="RefAuthor"/>
          <w:rStyle w:val="RefSurName"/>
        </w:rPr>
        <w:t xml:space="preserve">Hauptmann</w:t>
      </w:r>
      <w:r>
        <w:rPr>
          <w:rStyle w:val="RefAuthor"/>
        </w:rPr>
        <w:t xml:space="preserve"> </w:t>
      </w:r>
      <w:r>
        <w:rPr>
          <w:rStyle w:val="RefAuthor"/>
          <w:rStyle w:val="RefGivenName"/>
        </w:rPr>
        <w:t xml:space="preserve">A</w:t>
      </w:r>
      <w:r>
        <w:t xml:space="preserve">. </w:t>
      </w:r>
      <w:r>
        <w:rPr>
          <w:rStyle w:val="RefArticleTitle"/>
        </w:rPr>
        <w:t xml:space="preserve">Luminal bei epilepsie</w:t>
      </w:r>
      <w:r>
        <w:t xml:space="preserve">. </w:t>
      </w:r>
      <w:r>
        <w:rPr>
          <w:rStyle w:val="RefJournalTitle"/>
          <w:i/>
          <w:iCs/>
        </w:rPr>
        <w:t xml:space="preserve">Munch Med Wochenshr</w:t>
      </w:r>
      <w:r>
        <w:t xml:space="preserve">. </w:t>
      </w:r>
      <w:r>
        <w:rPr>
          <w:rStyle w:val="RefYear"/>
        </w:rPr>
        <w:t xml:space="preserve">1912</w:t>
      </w:r>
      <w:r>
        <w:t xml:space="preserve">;</w:t>
      </w:r>
      <w:r>
        <w:rPr>
          <w:rStyle w:val="RefVolume"/>
        </w:rPr>
        <w:t xml:space="preserve">59</w:t>
      </w:r>
      <w:r>
        <w:t xml:space="preserve">:</w:t>
      </w:r>
      <w:r>
        <w:rPr>
          <w:rStyle w:val="RefFPage"/>
        </w:rPr>
        <w:t xml:space="preserve">1907</w:t>
      </w:r>
      <w:r>
        <w:rPr>
          <w:rStyle w:val="RefLPage"/>
        </w:rPr>
        <w:t xml:space="preserve">1909</w:t>
      </w:r>
      <w:r>
        <w:t xml:space="preserve">.</w:t>
      </w:r>
    </w:p>
    <w:p>
      <w:pPr>
        <w:pStyle w:val="jrnlRefText noPMID"/>
      </w:pPr>
      <w:bookmarkStart w:id="12" w:name="R4"/>
      <w:bookmarkEnd w:id="12"/>
      <w:r>
        <w:rPr>
          <w:rStyle w:val="RefSlNo"/>
        </w:rPr>
        <w:t xml:space="preserve">4. </w:t>
      </w:r>
      <w:r>
        <w:rPr>
          <w:rStyle w:val="RefAuthor"/>
          <w:rStyle w:val="RefSurName"/>
        </w:rPr>
        <w:t xml:space="preserve">Merritt</w:t>
      </w:r>
      <w:r>
        <w:rPr>
          <w:rStyle w:val="RefAuthor"/>
        </w:rPr>
        <w:t xml:space="preserve"> </w:t>
      </w:r>
      <w:r>
        <w:rPr>
          <w:rStyle w:val="RefAuthor"/>
          <w:rStyle w:val="RefGivenName"/>
        </w:rPr>
        <w:t xml:space="preserve">HH</w:t>
      </w:r>
      <w:r>
        <w:t xml:space="preserve">, </w:t>
      </w:r>
      <w:r>
        <w:rPr>
          <w:rStyle w:val="RefAuthor"/>
          <w:rStyle w:val="RefSurName"/>
        </w:rPr>
        <w:t xml:space="preserve">Putnam</w:t>
      </w:r>
      <w:r>
        <w:rPr>
          <w:rStyle w:val="RefAuthor"/>
        </w:rPr>
        <w:t xml:space="preserve"> </w:t>
      </w:r>
      <w:r>
        <w:rPr>
          <w:rStyle w:val="RefAuthor"/>
          <w:rStyle w:val="RefGivenName"/>
        </w:rPr>
        <w:t xml:space="preserve">TJ</w:t>
      </w:r>
      <w:r>
        <w:t xml:space="preserve">. </w:t>
      </w:r>
      <w:r>
        <w:rPr>
          <w:rStyle w:val="RefArticleTitle"/>
        </w:rPr>
        <w:t xml:space="preserve">Sodium diphenylhydantoinate in the treatment of convulsive disorders</w:t>
      </w:r>
      <w:r>
        <w:t xml:space="preserve">. </w:t>
      </w:r>
      <w:r>
        <w:rPr>
          <w:rStyle w:val="RefJournalTitle"/>
          <w:i/>
          <w:iCs/>
        </w:rPr>
        <w:t xml:space="preserve">J Amer Med Assoc</w:t>
      </w:r>
      <w:r>
        <w:t xml:space="preserve">. </w:t>
      </w:r>
      <w:r>
        <w:rPr>
          <w:rStyle w:val="RefYear"/>
        </w:rPr>
        <w:t xml:space="preserve">1938</w:t>
      </w:r>
      <w:r>
        <w:t xml:space="preserve">;</w:t>
      </w:r>
      <w:r>
        <w:rPr>
          <w:rStyle w:val="RefVolume"/>
        </w:rPr>
        <w:t xml:space="preserve">111</w:t>
      </w:r>
      <w:r>
        <w:t xml:space="preserve">:</w:t>
      </w:r>
      <w:r>
        <w:rPr>
          <w:rStyle w:val="RefFPage"/>
        </w:rPr>
        <w:t xml:space="preserve">1608</w:t>
      </w:r>
      <w:r>
        <w:rPr>
          <w:rStyle w:val="RefLPage"/>
        </w:rPr>
        <w:t xml:space="preserve">1073</w:t>
      </w:r>
      <w:r>
        <w:t xml:space="preserve">.</w:t>
      </w:r>
    </w:p>
    <w:p>
      <w:pPr>
        <w:pStyle w:val="jrnlRefText noPMID"/>
      </w:pPr>
      <w:bookmarkStart w:id="14" w:name="R5"/>
      <w:bookmarkEnd w:id="14"/>
      <w:r>
        <w:rPr>
          <w:rStyle w:val="RefSlNo"/>
        </w:rPr>
        <w:t xml:space="preserve">5. </w:t>
      </w:r>
      <w:r>
        <w:rPr>
          <w:rStyle w:val="RefAuthor"/>
          <w:rStyle w:val="RefSurName"/>
        </w:rPr>
        <w:t xml:space="preserve">Merritt</w:t>
      </w:r>
      <w:r>
        <w:rPr>
          <w:rStyle w:val="RefAuthor"/>
        </w:rPr>
        <w:t xml:space="preserve"> </w:t>
      </w:r>
      <w:r>
        <w:rPr>
          <w:rStyle w:val="RefAuthor"/>
          <w:rStyle w:val="RefGivenName"/>
        </w:rPr>
        <w:t xml:space="preserve">HH</w:t>
      </w:r>
      <w:r>
        <w:t xml:space="preserve">, </w:t>
      </w:r>
      <w:r>
        <w:rPr>
          <w:rStyle w:val="RefAuthor"/>
          <w:rStyle w:val="RefSurName"/>
        </w:rPr>
        <w:t xml:space="preserve">Putnam</w:t>
      </w:r>
      <w:r>
        <w:rPr>
          <w:rStyle w:val="RefAuthor"/>
        </w:rPr>
        <w:t xml:space="preserve"> </w:t>
      </w:r>
      <w:r>
        <w:rPr>
          <w:rStyle w:val="RefAuthor"/>
          <w:rStyle w:val="RefGivenName"/>
        </w:rPr>
        <w:t xml:space="preserve">TJ</w:t>
      </w:r>
      <w:r>
        <w:t xml:space="preserve">. </w:t>
      </w:r>
      <w:r>
        <w:rPr>
          <w:rStyle w:val="RefArticleTitle"/>
        </w:rPr>
        <w:t xml:space="preserve">A new series of anticonvulsant drugs tested by experiments on animals</w:t>
      </w:r>
      <w:r>
        <w:t xml:space="preserve">. </w:t>
      </w:r>
      <w:r>
        <w:rPr>
          <w:rStyle w:val="RefJournalTitle"/>
          <w:i/>
          <w:iCs/>
        </w:rPr>
        <w:t xml:space="preserve">Arch Neurol Psychiatry</w:t>
      </w:r>
      <w:r>
        <w:t xml:space="preserve">. </w:t>
      </w:r>
      <w:r>
        <w:rPr>
          <w:rStyle w:val="RefYear"/>
        </w:rPr>
        <w:t xml:space="preserve">1938</w:t>
      </w:r>
      <w:r>
        <w:t xml:space="preserve">;</w:t>
      </w:r>
      <w:r>
        <w:rPr>
          <w:rStyle w:val="RefVolume"/>
        </w:rPr>
        <w:t xml:space="preserve">39</w:t>
      </w:r>
      <w:r>
        <w:t xml:space="preserve">:</w:t>
      </w:r>
      <w:r>
        <w:rPr>
          <w:rStyle w:val="RefFPage"/>
        </w:rPr>
        <w:t xml:space="preserve">1003</w:t>
      </w:r>
      <w:r>
        <w:rPr>
          <w:rStyle w:val="RefLPage"/>
        </w:rPr>
        <w:t xml:space="preserve">1015</w:t>
      </w:r>
      <w:r>
        <w:t xml:space="preserve">.</w:t>
      </w:r>
    </w:p>
    <w:p>
      <w:pPr>
        <w:pStyle w:val="jrnlRefText noPMID"/>
      </w:pPr>
      <w:bookmarkStart w:id="16" w:name="R6"/>
      <w:bookmarkEnd w:id="16"/>
      <w:r>
        <w:rPr>
          <w:rStyle w:val="RefSlNo"/>
        </w:rPr>
        <w:t xml:space="preserve">6. </w:t>
      </w:r>
      <w:r>
        <w:rPr>
          <w:rStyle w:val="RefAuthor"/>
          <w:rStyle w:val="RefSurName"/>
        </w:rPr>
        <w:t xml:space="preserve">Richards</w:t>
      </w:r>
      <w:r>
        <w:rPr>
          <w:rStyle w:val="RefAuthor"/>
        </w:rPr>
        <w:t xml:space="preserve"> </w:t>
      </w:r>
      <w:r>
        <w:rPr>
          <w:rStyle w:val="RefAuthor"/>
          <w:rStyle w:val="RefGivenName"/>
        </w:rPr>
        <w:t xml:space="preserve">RK</w:t>
      </w:r>
      <w:r>
        <w:t xml:space="preserve">, </w:t>
      </w:r>
      <w:r>
        <w:rPr>
          <w:rStyle w:val="RefAuthor"/>
          <w:rStyle w:val="RefSurName"/>
        </w:rPr>
        <w:t xml:space="preserve">Everett</w:t>
      </w:r>
      <w:r>
        <w:rPr>
          <w:rStyle w:val="RefAuthor"/>
        </w:rPr>
        <w:t xml:space="preserve"> </w:t>
      </w:r>
      <w:r>
        <w:rPr>
          <w:rStyle w:val="RefAuthor"/>
          <w:rStyle w:val="RefGivenName"/>
        </w:rPr>
        <w:t xml:space="preserve">GM</w:t>
      </w:r>
      <w:r>
        <w:t xml:space="preserve">. </w:t>
      </w:r>
      <w:r>
        <w:rPr>
          <w:rStyle w:val="RefArticleTitle"/>
        </w:rPr>
        <w:t xml:space="preserve">Tridione: a new anticonvulsant drug</w:t>
      </w:r>
      <w:r>
        <w:t xml:space="preserve">. </w:t>
      </w:r>
      <w:r>
        <w:rPr>
          <w:rStyle w:val="RefJournalTitle"/>
          <w:i/>
          <w:iCs/>
        </w:rPr>
        <w:t xml:space="preserve">J Lab Clin Med</w:t>
      </w:r>
      <w:r>
        <w:t xml:space="preserve">. </w:t>
      </w:r>
      <w:r>
        <w:rPr>
          <w:rStyle w:val="RefYear"/>
        </w:rPr>
        <w:t xml:space="preserve">1946</w:t>
      </w:r>
      <w:r>
        <w:t xml:space="preserve">;</w:t>
      </w:r>
      <w:r>
        <w:rPr>
          <w:rStyle w:val="RefVolume"/>
        </w:rPr>
        <w:t xml:space="preserve">31</w:t>
      </w:r>
      <w:r>
        <w:t xml:space="preserve">:</w:t>
      </w:r>
      <w:r>
        <w:rPr>
          <w:rStyle w:val="RefFPage"/>
        </w:rPr>
        <w:t xml:space="preserve">1330</w:t>
      </w:r>
      <w:r>
        <w:rPr>
          <w:rStyle w:val="RefLPage"/>
        </w:rPr>
        <w:t xml:space="preserve">1336</w:t>
      </w:r>
      <w:r>
        <w:t xml:space="preserve">.</w:t>
      </w:r>
    </w:p>
    <w:p>
      <w:pPr>
        <w:pStyle w:val="jrnlRefText noPMID"/>
      </w:pPr>
      <w:bookmarkStart w:id="18" w:name="R7"/>
      <w:bookmarkEnd w:id="18"/>
      <w:r>
        <w:rPr>
          <w:rStyle w:val="RefSlNo"/>
        </w:rPr>
        <w:t xml:space="preserve">7. </w:t>
      </w:r>
      <w:r>
        <w:rPr>
          <w:rStyle w:val="RefAuthor"/>
          <w:rStyle w:val="RefSurName"/>
        </w:rPr>
        <w:t xml:space="preserve">Brodie</w:t>
      </w:r>
      <w:r>
        <w:rPr>
          <w:rStyle w:val="RefAuthor"/>
        </w:rPr>
        <w:t xml:space="preserve"> </w:t>
      </w:r>
      <w:r>
        <w:rPr>
          <w:rStyle w:val="RefAuthor"/>
          <w:rStyle w:val="RefGivenName"/>
        </w:rPr>
        <w:t xml:space="preserve">MJ</w:t>
      </w:r>
      <w:r>
        <w:t xml:space="preserve">. </w:t>
      </w:r>
      <w:r>
        <w:rPr>
          <w:rStyle w:val="RefArticleTitle"/>
        </w:rPr>
        <w:t xml:space="preserve">Antiepileptic drug therapy the story so far</w:t>
      </w:r>
      <w:r>
        <w:t xml:space="preserve">. </w:t>
      </w:r>
      <w:r>
        <w:rPr>
          <w:rStyle w:val="RefJournalTitle"/>
          <w:i/>
          <w:iCs/>
        </w:rPr>
        <w:t xml:space="preserve">Seizure</w:t>
      </w:r>
      <w:r>
        <w:t xml:space="preserve">. </w:t>
      </w:r>
      <w:r>
        <w:rPr>
          <w:rStyle w:val="RefYear"/>
        </w:rPr>
        <w:t xml:space="preserve">2010</w:t>
      </w:r>
      <w:r>
        <w:t xml:space="preserve">;</w:t>
      </w:r>
      <w:r>
        <w:rPr>
          <w:rStyle w:val="RefVolume"/>
        </w:rPr>
        <w:t xml:space="preserve">19</w:t>
      </w:r>
      <w:r>
        <w:t xml:space="preserve">:</w:t>
      </w:r>
      <w:r>
        <w:rPr>
          <w:rStyle w:val="RefFPage"/>
        </w:rPr>
        <w:t xml:space="preserve">650</w:t>
      </w:r>
      <w:r>
        <w:rPr>
          <w:rStyle w:val="RefLPage"/>
        </w:rPr>
        <w:t xml:space="preserve">655</w:t>
      </w:r>
      <w:r>
        <w:t xml:space="preserve">.</w:t>
      </w:r>
    </w:p>
    <w:p>
      <w:pPr>
        <w:pStyle w:val="jrnlRefText noPMID"/>
      </w:pPr>
      <w:bookmarkStart w:id="20" w:name="R8"/>
      <w:bookmarkEnd w:id="20"/>
      <w:r>
        <w:rPr>
          <w:rStyle w:val="RefSlNo"/>
        </w:rPr>
        <w:t xml:space="preserve">8. </w:t>
      </w:r>
      <w:r>
        <w:rPr>
          <w:rStyle w:val="RefAuthor"/>
          <w:rStyle w:val="RefSurName"/>
        </w:rPr>
        <w:t xml:space="preserve">Magiorkinis</w:t>
      </w:r>
      <w:r>
        <w:rPr>
          <w:rStyle w:val="RefAuthor"/>
        </w:rPr>
        <w:t xml:space="preserve"> </w:t>
      </w:r>
      <w:r>
        <w:rPr>
          <w:rStyle w:val="RefAuthor"/>
          <w:rStyle w:val="RefGivenName"/>
        </w:rPr>
        <w:t xml:space="preserve">E</w:t>
      </w:r>
      <w:r>
        <w:t xml:space="preserve">, </w:t>
      </w:r>
      <w:r>
        <w:rPr>
          <w:rStyle w:val="RefAuthor"/>
          <w:rStyle w:val="RefSurName"/>
        </w:rPr>
        <w:t xml:space="preserve">Diamantis</w:t>
      </w:r>
      <w:r>
        <w:rPr>
          <w:rStyle w:val="RefAuthor"/>
        </w:rPr>
        <w:t xml:space="preserve"> </w:t>
      </w:r>
      <w:r>
        <w:rPr>
          <w:rStyle w:val="RefAuthor"/>
          <w:rStyle w:val="RefGivenName"/>
        </w:rPr>
        <w:t xml:space="preserve">A</w:t>
      </w:r>
      <w:r>
        <w:t xml:space="preserve">, </w:t>
      </w:r>
      <w:r>
        <w:rPr>
          <w:rStyle w:val="RefAuthor"/>
          <w:rStyle w:val="RefSurName"/>
        </w:rPr>
        <w:t xml:space="preserve">Sidiropoulou</w:t>
      </w:r>
      <w:r>
        <w:rPr>
          <w:rStyle w:val="RefAuthor"/>
        </w:rPr>
        <w:t xml:space="preserve"> </w:t>
      </w:r>
      <w:r>
        <w:rPr>
          <w:rStyle w:val="RefAuthor"/>
          <w:rStyle w:val="RefGivenName"/>
        </w:rPr>
        <w:t xml:space="preserve">K</w:t>
      </w:r>
      <w:r>
        <w:t xml:space="preserve">, </w:t>
      </w:r>
      <w:r>
        <w:rPr>
          <w:rStyle w:val="RefAuthor"/>
          <w:rStyle w:val="RefSurName"/>
        </w:rPr>
        <w:t xml:space="preserve">Panteliadis</w:t>
      </w:r>
      <w:r>
        <w:rPr>
          <w:rStyle w:val="RefAuthor"/>
        </w:rPr>
        <w:t xml:space="preserve"> </w:t>
      </w:r>
      <w:r>
        <w:rPr>
          <w:rStyle w:val="RefAuthor"/>
          <w:rStyle w:val="RefGivenName"/>
        </w:rPr>
        <w:t xml:space="preserve">C</w:t>
      </w:r>
      <w:r>
        <w:t xml:space="preserve">. </w:t>
      </w:r>
      <w:r>
        <w:rPr>
          <w:rStyle w:val="RefArticleTitle"/>
        </w:rPr>
        <w:t xml:space="preserve">Highlights in the history of epilepsy: the last 200 years</w:t>
      </w:r>
      <w:r>
        <w:t xml:space="preserve">. </w:t>
      </w:r>
      <w:r>
        <w:rPr>
          <w:rStyle w:val="RefJournalTitle"/>
          <w:i/>
          <w:iCs/>
        </w:rPr>
        <w:t xml:space="preserve">Epilepsy Res Treat</w:t>
      </w:r>
      <w:r>
        <w:t xml:space="preserve">. </w:t>
      </w:r>
      <w:r>
        <w:rPr>
          <w:rStyle w:val="RefYear"/>
        </w:rPr>
        <w:t xml:space="preserve">2014</w:t>
      </w:r>
      <w:r>
        <w:t xml:space="preserve">;</w:t>
      </w:r>
      <w:r>
        <w:rPr>
          <w:rStyle w:val="RefVolume"/>
        </w:rPr>
        <w:t xml:space="preserve">2014</w:t>
      </w:r>
      <w:r>
        <w:t xml:space="preserve">:</w:t>
      </w:r>
      <w:r>
        <w:rPr>
          <w:rStyle w:val="RefFPage"/>
        </w:rPr>
        <w:t xml:space="preserve">582039</w:t>
      </w:r>
      <w:r>
        <w:t xml:space="preserve">.</w:t>
      </w:r>
    </w:p>
    <w:p>
      <w:pPr>
        <w:pStyle w:val="jrnlRefText noPMID"/>
      </w:pPr>
      <w:bookmarkStart w:id="22" w:name="R9"/>
      <w:bookmarkEnd w:id="22"/>
      <w:r>
        <w:rPr>
          <w:rStyle w:val="RefSlNo"/>
        </w:rPr>
        <w:t xml:space="preserve">9. </w:t>
      </w:r>
      <w:r>
        <w:rPr>
          <w:rStyle w:val="RefAuthor"/>
          <w:rStyle w:val="RefSurName"/>
        </w:rPr>
        <w:t xml:space="preserve">Rho</w:t>
      </w:r>
      <w:r>
        <w:rPr>
          <w:rStyle w:val="RefAuthor"/>
        </w:rPr>
        <w:t xml:space="preserve"> </w:t>
      </w:r>
      <w:r>
        <w:rPr>
          <w:rStyle w:val="RefAuthor"/>
          <w:rStyle w:val="RefGivenName"/>
        </w:rPr>
        <w:t xml:space="preserve">JM</w:t>
      </w:r>
      <w:r>
        <w:t xml:space="preserve">, </w:t>
      </w:r>
      <w:r>
        <w:rPr>
          <w:rStyle w:val="RefAuthor"/>
          <w:rStyle w:val="RefSurName"/>
        </w:rPr>
        <w:t xml:space="preserve">Sankar</w:t>
      </w:r>
      <w:r>
        <w:rPr>
          <w:rStyle w:val="RefAuthor"/>
        </w:rPr>
        <w:t xml:space="preserve"> </w:t>
      </w:r>
      <w:r>
        <w:rPr>
          <w:rStyle w:val="RefAuthor"/>
          <w:rStyle w:val="RefGivenName"/>
        </w:rPr>
        <w:t xml:space="preserve">R</w:t>
      </w:r>
      <w:r>
        <w:t xml:space="preserve">. </w:t>
      </w:r>
      <w:r>
        <w:rPr>
          <w:rStyle w:val="RefArticleTitle"/>
        </w:rPr>
        <w:t xml:space="preserve">The pharmacologic basis of antiepileptic drug action</w:t>
      </w:r>
      <w:r>
        <w:t xml:space="preserve">. </w:t>
      </w:r>
      <w:r>
        <w:rPr>
          <w:rStyle w:val="RefJournalTitle"/>
          <w:i/>
          <w:iCs/>
        </w:rPr>
        <w:t xml:space="preserve">Epilepsia</w:t>
      </w:r>
      <w:r>
        <w:t xml:space="preserve">. </w:t>
      </w:r>
      <w:r>
        <w:rPr>
          <w:rStyle w:val="RefYear"/>
        </w:rPr>
        <w:t xml:space="preserve">1999</w:t>
      </w:r>
      <w:r>
        <w:t xml:space="preserve">;</w:t>
      </w:r>
      <w:r>
        <w:rPr>
          <w:rStyle w:val="RefVolume"/>
        </w:rPr>
        <w:t xml:space="preserve">40</w:t>
      </w:r>
      <w:r>
        <w:t xml:space="preserve">:</w:t>
      </w:r>
      <w:r>
        <w:rPr>
          <w:rStyle w:val="RefFPage"/>
        </w:rPr>
        <w:t xml:space="preserve">1471</w:t>
      </w:r>
      <w:r>
        <w:rPr>
          <w:rStyle w:val="RefLPage"/>
        </w:rPr>
        <w:t xml:space="preserve">1483</w:t>
      </w:r>
      <w:r>
        <w:t xml:space="preserve">.</w:t>
      </w:r>
    </w:p>
    <w:p>
      <w:pPr>
        <w:pStyle w:val="jrnlRefText noPMID"/>
      </w:pPr>
      <w:bookmarkStart w:id="24" w:name="R10"/>
      <w:bookmarkEnd w:id="24"/>
      <w:r>
        <w:rPr>
          <w:rStyle w:val="RefSlNo"/>
        </w:rPr>
        <w:t xml:space="preserve">10. </w:t>
      </w:r>
      <w:r>
        <w:rPr>
          <w:rStyle w:val="RefAuthor"/>
          <w:rStyle w:val="RefSurName"/>
        </w:rPr>
        <w:t xml:space="preserve">Rho</w:t>
      </w:r>
      <w:r>
        <w:rPr>
          <w:rStyle w:val="RefAuthor"/>
        </w:rPr>
        <w:t xml:space="preserve"> </w:t>
      </w:r>
      <w:r>
        <w:rPr>
          <w:rStyle w:val="RefAuthor"/>
          <w:rStyle w:val="RefGivenName"/>
        </w:rPr>
        <w:t xml:space="preserve">JM</w:t>
      </w:r>
      <w:r>
        <w:t xml:space="preserve">, </w:t>
      </w:r>
      <w:r>
        <w:rPr>
          <w:rStyle w:val="RefAuthor"/>
          <w:rStyle w:val="RefSurName"/>
        </w:rPr>
        <w:t xml:space="preserve">Donevan</w:t>
      </w:r>
      <w:r>
        <w:rPr>
          <w:rStyle w:val="RefAuthor"/>
        </w:rPr>
        <w:t xml:space="preserve"> </w:t>
      </w:r>
      <w:r>
        <w:rPr>
          <w:rStyle w:val="RefAuthor"/>
          <w:rStyle w:val="RefGivenName"/>
        </w:rPr>
        <w:t xml:space="preserve">SD</w:t>
      </w:r>
      <w:r>
        <w:t xml:space="preserve">, </w:t>
      </w:r>
      <w:r>
        <w:rPr>
          <w:rStyle w:val="RefAuthor"/>
          <w:rStyle w:val="RefSurName"/>
        </w:rPr>
        <w:t xml:space="preserve">Rogawski</w:t>
      </w:r>
      <w:r>
        <w:rPr>
          <w:rStyle w:val="RefAuthor"/>
        </w:rPr>
        <w:t xml:space="preserve"> </w:t>
      </w:r>
      <w:r>
        <w:rPr>
          <w:rStyle w:val="RefAuthor"/>
          <w:rStyle w:val="RefGivenName"/>
        </w:rPr>
        <w:t xml:space="preserve">MA</w:t>
      </w:r>
      <w:r>
        <w:t xml:space="preserve">. </w:t>
      </w:r>
      <w:r>
        <w:rPr>
          <w:rStyle w:val="RefArticleTitle"/>
        </w:rPr>
        <w:t xml:space="preserve">Mechanism of action of the anticonvulsant felbamate: opposing effects on N-methyl-D-aspartate and gamma-aminobutyric acid-a receptors</w:t>
      </w:r>
      <w:r>
        <w:t xml:space="preserve">. </w:t>
      </w:r>
      <w:r>
        <w:rPr>
          <w:rStyle w:val="RefJournalTitle"/>
          <w:i/>
          <w:iCs/>
        </w:rPr>
        <w:t xml:space="preserve">Ann Neurol</w:t>
      </w:r>
      <w:r>
        <w:t xml:space="preserve">. </w:t>
      </w:r>
      <w:r>
        <w:rPr>
          <w:rStyle w:val="RefYear"/>
        </w:rPr>
        <w:t xml:space="preserve">1994</w:t>
      </w:r>
      <w:r>
        <w:t xml:space="preserve">;</w:t>
      </w:r>
      <w:r>
        <w:rPr>
          <w:rStyle w:val="RefVolume"/>
        </w:rPr>
        <w:t xml:space="preserve">35</w:t>
      </w:r>
      <w:r>
        <w:t xml:space="preserve">:</w:t>
      </w:r>
      <w:r>
        <w:rPr>
          <w:rStyle w:val="RefFPage"/>
        </w:rPr>
        <w:t xml:space="preserve">229</w:t>
      </w:r>
      <w:r>
        <w:rPr>
          <w:rStyle w:val="RefLPage"/>
        </w:rPr>
        <w:t xml:space="preserve">234</w:t>
      </w:r>
      <w:r>
        <w:t xml:space="preserve">.</w:t>
      </w:r>
    </w:p>
    <w:p>
      <w:pPr>
        <w:pStyle w:val="jrnlRefText noPMID"/>
      </w:pPr>
      <w:bookmarkStart w:id="26" w:name="R11"/>
      <w:bookmarkEnd w:id="26"/>
      <w:r>
        <w:rPr>
          <w:rStyle w:val="RefSlNo"/>
        </w:rPr>
        <w:t xml:space="preserve">11. </w:t>
      </w:r>
      <w:r>
        <w:rPr>
          <w:rStyle w:val="RefAuthor"/>
          <w:rStyle w:val="RefSurName"/>
        </w:rPr>
        <w:t xml:space="preserve">Ceolin</w:t>
      </w:r>
      <w:r>
        <w:rPr>
          <w:rStyle w:val="RefAuthor"/>
        </w:rPr>
        <w:t xml:space="preserve"> </w:t>
      </w:r>
      <w:r>
        <w:rPr>
          <w:rStyle w:val="RefAuthor"/>
          <w:rStyle w:val="RefGivenName"/>
        </w:rPr>
        <w:t xml:space="preserve">L</w:t>
      </w:r>
      <w:r>
        <w:t xml:space="preserve">, </w:t>
      </w:r>
      <w:r>
        <w:rPr>
          <w:rStyle w:val="RefAuthor"/>
          <w:rStyle w:val="RefSurName"/>
        </w:rPr>
        <w:t xml:space="preserve">Bortolotto</w:t>
      </w:r>
      <w:r>
        <w:rPr>
          <w:rStyle w:val="RefAuthor"/>
        </w:rPr>
        <w:t xml:space="preserve"> </w:t>
      </w:r>
      <w:r>
        <w:rPr>
          <w:rStyle w:val="RefAuthor"/>
          <w:rStyle w:val="RefGivenName"/>
        </w:rPr>
        <w:t xml:space="preserve">ZA</w:t>
      </w:r>
      <w:r>
        <w:t xml:space="preserve">, </w:t>
      </w:r>
      <w:r>
        <w:rPr>
          <w:rStyle w:val="RefAuthor"/>
          <w:rStyle w:val="RefSurName"/>
        </w:rPr>
        <w:t xml:space="preserve">Bannister</w:t>
      </w:r>
      <w:r>
        <w:rPr>
          <w:rStyle w:val="RefAuthor"/>
        </w:rPr>
        <w:t xml:space="preserve"> </w:t>
      </w:r>
      <w:r>
        <w:rPr>
          <w:rStyle w:val="RefAuthor"/>
          <w:rStyle w:val="RefGivenName"/>
        </w:rPr>
        <w:t xml:space="preserve">N</w:t>
      </w:r>
      <w:r>
        <w:t xml:space="preserve">, </w:t>
      </w:r>
      <w:r>
        <w:rPr>
          <w:rStyle w:val="RefAuthor"/>
          <w:rStyle w:val="RefSurName"/>
        </w:rPr>
        <w:t xml:space="preserve">Collingridge</w:t>
      </w:r>
      <w:r>
        <w:rPr>
          <w:rStyle w:val="RefAuthor"/>
        </w:rPr>
        <w:t xml:space="preserve"> </w:t>
      </w:r>
      <w:r>
        <w:rPr>
          <w:rStyle w:val="RefAuthor"/>
          <w:rStyle w:val="RefGivenName"/>
        </w:rPr>
        <w:t xml:space="preserve">GL</w:t>
      </w:r>
      <w:r>
        <w:t xml:space="preserve">, </w:t>
      </w:r>
      <w:r>
        <w:rPr>
          <w:rStyle w:val="RefAuthor"/>
          <w:rStyle w:val="RefSurName"/>
        </w:rPr>
        <w:t xml:space="preserve">Lodge</w:t>
      </w:r>
      <w:r>
        <w:rPr>
          <w:rStyle w:val="RefAuthor"/>
        </w:rPr>
        <w:t xml:space="preserve"> </w:t>
      </w:r>
      <w:r>
        <w:rPr>
          <w:rStyle w:val="RefAuthor"/>
          <w:rStyle w:val="RefGivenName"/>
        </w:rPr>
        <w:t xml:space="preserve">D</w:t>
      </w:r>
      <w:r>
        <w:t xml:space="preserve">, </w:t>
      </w:r>
      <w:r>
        <w:rPr>
          <w:rStyle w:val="RefAuthor"/>
          <w:rStyle w:val="RefSurName"/>
        </w:rPr>
        <w:t xml:space="preserve">Volianskis</w:t>
      </w:r>
      <w:r>
        <w:rPr>
          <w:rStyle w:val="RefAuthor"/>
        </w:rPr>
        <w:t xml:space="preserve"> </w:t>
      </w:r>
      <w:r>
        <w:rPr>
          <w:rStyle w:val="RefAuthor"/>
          <w:rStyle w:val="RefGivenName"/>
        </w:rPr>
        <w:t xml:space="preserve">A</w:t>
      </w:r>
      <w:r>
        <w:t xml:space="preserve">. </w:t>
      </w:r>
      <w:r>
        <w:rPr>
          <w:rStyle w:val="RefArticleTitle"/>
        </w:rPr>
        <w:t xml:space="preserve">A novel anti-epileptic agent, perampanel, selectively inhibits AMPA receptor-mediated synaptic transmission in the hippocampus</w:t>
      </w:r>
      <w:r>
        <w:t xml:space="preserve">. </w:t>
      </w:r>
      <w:r>
        <w:rPr>
          <w:rStyle w:val="RefJournalTitle"/>
          <w:i/>
          <w:iCs/>
        </w:rPr>
        <w:t xml:space="preserve">Neurochem Int</w:t>
      </w:r>
      <w:r>
        <w:t xml:space="preserve">. </w:t>
      </w:r>
      <w:r>
        <w:rPr>
          <w:rStyle w:val="RefYear"/>
        </w:rPr>
        <w:t xml:space="preserve">2012</w:t>
      </w:r>
      <w:r>
        <w:t xml:space="preserve">;</w:t>
      </w:r>
      <w:r>
        <w:rPr>
          <w:rStyle w:val="RefVolume"/>
        </w:rPr>
        <w:t xml:space="preserve">61</w:t>
      </w:r>
      <w:r>
        <w:t xml:space="preserve">:</w:t>
      </w:r>
      <w:r>
        <w:rPr>
          <w:rStyle w:val="RefFPage"/>
        </w:rPr>
        <w:t xml:space="preserve">517</w:t>
      </w:r>
      <w:r>
        <w:rPr>
          <w:rStyle w:val="RefLPage"/>
        </w:rPr>
        <w:t xml:space="preserve">522</w:t>
      </w:r>
      <w:r>
        <w:t xml:space="preserve">.</w:t>
      </w:r>
    </w:p>
    <w:p>
      <w:pPr>
        <w:pStyle w:val="jrnlRefText noPMID"/>
      </w:pPr>
      <w:bookmarkStart w:id="28" w:name="R12"/>
      <w:bookmarkEnd w:id="28"/>
      <w:r>
        <w:rPr>
          <w:rStyle w:val="RefSlNo"/>
        </w:rPr>
        <w:t xml:space="preserve">12. </w:t>
      </w:r>
      <w:r>
        <w:rPr>
          <w:rStyle w:val="RefAuthor"/>
          <w:rStyle w:val="RefSurName"/>
        </w:rPr>
        <w:t xml:space="preserve">Olsen</w:t>
      </w:r>
      <w:r>
        <w:rPr>
          <w:rStyle w:val="RefAuthor"/>
        </w:rPr>
        <w:t xml:space="preserve"> </w:t>
      </w:r>
      <w:r>
        <w:rPr>
          <w:rStyle w:val="RefAuthor"/>
          <w:rStyle w:val="RefGivenName"/>
        </w:rPr>
        <w:t xml:space="preserve">RW</w:t>
      </w:r>
      <w:r>
        <w:t xml:space="preserve">. </w:t>
      </w:r>
      <w:r>
        <w:rPr>
          <w:rStyle w:val="RefChapterTitle"/>
        </w:rPr>
        <w:t xml:space="preserve">The y-aminobutyric acid/benzodiazepine/barbiturate receptor-chloride ion channel complex of mammalian brain</w:t>
      </w:r>
      <w:r>
        <w:t xml:space="preserve">. </w:t>
      </w:r>
      <w:r>
        <w:rPr>
          <w:rStyle w:val="RefComments"/>
        </w:rPr>
        <w:t xml:space="preserve">In</w:t>
      </w:r>
      <w:r>
        <w:t xml:space="preserve">: </w:t>
      </w:r>
      <w:r>
        <w:rPr>
          <w:rStyle w:val="RefEditor"/>
        </w:rPr>
        <w:t xml:space="preserve">Edelman GM</w:t>
      </w:r>
      <w:r>
        <w:t xml:space="preserve">, </w:t>
      </w:r>
      <w:r>
        <w:rPr>
          <w:rStyle w:val="RefEditor"/>
        </w:rPr>
        <w:t xml:space="preserve"> Gall WE</w:t>
      </w:r>
      <w:r>
        <w:t xml:space="preserve">, </w:t>
      </w:r>
      <w:r>
        <w:rPr>
          <w:rStyle w:val="RefEditor"/>
        </w:rPr>
        <w:t xml:space="preserve">Cowan WM</w:t>
      </w:r>
      <w:r>
        <w:t xml:space="preserve">, </w:t>
      </w:r>
      <w:r>
        <w:rPr>
          <w:rStyle w:val="RefComments"/>
        </w:rPr>
        <w:t xml:space="preserve">eds.</w:t>
      </w:r>
      <w:r>
        <w:t xml:space="preserve"> </w:t>
      </w:r>
      <w:r>
        <w:rPr>
          <w:rStyle w:val="RefBookTitle"/>
          <w:i/>
          <w:iCs/>
        </w:rPr>
        <w:t xml:space="preserve">Synaptic Function</w:t>
      </w:r>
      <w:r>
        <w:t xml:space="preserve">. </w:t>
      </w:r>
      <w:r>
        <w:rPr>
          <w:rStyle w:val="RefPublisherLoc"/>
        </w:rPr>
        <w:t xml:space="preserve">New York, NY</w:t>
      </w:r>
      <w:r>
        <w:t xml:space="preserve">: </w:t>
      </w:r>
      <w:r>
        <w:rPr>
          <w:rStyle w:val="RefPublisherName"/>
        </w:rPr>
        <w:t xml:space="preserve">John Wiley &amp; Sons</w:t>
      </w:r>
      <w:r>
        <w:t xml:space="preserve">; </w:t>
      </w:r>
      <w:r>
        <w:rPr>
          <w:rStyle w:val="RefYear"/>
        </w:rPr>
        <w:t xml:space="preserve">1987</w:t>
      </w:r>
      <w:r>
        <w:t xml:space="preserve">:</w:t>
      </w:r>
      <w:r>
        <w:rPr>
          <w:rStyle w:val="RefFPage"/>
        </w:rPr>
        <w:t xml:space="preserve">257</w:t>
      </w:r>
      <w:r>
        <w:rPr>
          <w:rStyle w:val="RefLPage"/>
        </w:rPr>
        <w:t xml:space="preserve">271</w:t>
      </w:r>
      <w:r>
        <w:t xml:space="preserve">.</w:t>
      </w:r>
    </w:p>
    <w:p>
      <w:pPr>
        <w:pStyle w:val="jrnlRefText noPMID"/>
      </w:pPr>
      <w:bookmarkStart w:id="30" w:name="R13"/>
      <w:bookmarkEnd w:id="30"/>
      <w:r>
        <w:rPr>
          <w:rStyle w:val="RefSlNo"/>
        </w:rPr>
        <w:t xml:space="preserve">13. </w:t>
      </w:r>
      <w:r>
        <w:rPr>
          <w:rStyle w:val="RefAuthor"/>
          <w:rStyle w:val="RefSurName"/>
        </w:rPr>
        <w:t xml:space="preserve">Gale</w:t>
      </w:r>
      <w:r>
        <w:rPr>
          <w:rStyle w:val="RefAuthor"/>
        </w:rPr>
        <w:t xml:space="preserve"> </w:t>
      </w:r>
      <w:r>
        <w:rPr>
          <w:rStyle w:val="RefAuthor"/>
          <w:rStyle w:val="RefGivenName"/>
        </w:rPr>
        <w:t xml:space="preserve">K</w:t>
      </w:r>
      <w:r>
        <w:t xml:space="preserve">, </w:t>
      </w:r>
      <w:r>
        <w:rPr>
          <w:rStyle w:val="RefAuthor"/>
          <w:rStyle w:val="RefSurName"/>
        </w:rPr>
        <w:t xml:space="preserve">Iadarola</w:t>
      </w:r>
      <w:r>
        <w:rPr>
          <w:rStyle w:val="RefAuthor"/>
        </w:rPr>
        <w:t xml:space="preserve"> </w:t>
      </w:r>
      <w:r>
        <w:rPr>
          <w:rStyle w:val="RefAuthor"/>
          <w:rStyle w:val="RefGivenName"/>
        </w:rPr>
        <w:t xml:space="preserve">MJ</w:t>
      </w:r>
      <w:r>
        <w:t xml:space="preserve">. </w:t>
      </w:r>
      <w:r>
        <w:rPr>
          <w:rStyle w:val="RefArticleTitle"/>
        </w:rPr>
        <w:t xml:space="preserve">Seizure protection and increased nerve-terminal GABA: delayed effects of GABA transaminase inhibition</w:t>
      </w:r>
      <w:r>
        <w:t xml:space="preserve">. </w:t>
      </w:r>
      <w:r>
        <w:rPr>
          <w:rStyle w:val="RefJournalTitle"/>
          <w:i/>
          <w:iCs/>
        </w:rPr>
        <w:t xml:space="preserve">Science</w:t>
      </w:r>
      <w:r>
        <w:t xml:space="preserve">. </w:t>
      </w:r>
      <w:r>
        <w:rPr>
          <w:rStyle w:val="RefYear"/>
        </w:rPr>
        <w:t xml:space="preserve">1980</w:t>
      </w:r>
      <w:r>
        <w:t xml:space="preserve">;</w:t>
      </w:r>
      <w:r>
        <w:rPr>
          <w:rStyle w:val="RefVolume"/>
        </w:rPr>
        <w:t xml:space="preserve">208</w:t>
      </w:r>
      <w:r>
        <w:t xml:space="preserve">:</w:t>
      </w:r>
      <w:r>
        <w:rPr>
          <w:rStyle w:val="RefFPage"/>
        </w:rPr>
        <w:t xml:space="preserve">288</w:t>
      </w:r>
      <w:r>
        <w:rPr>
          <w:rStyle w:val="RefLPage"/>
        </w:rPr>
        <w:t xml:space="preserve">291</w:t>
      </w:r>
      <w:r>
        <w:t xml:space="preserve">.</w:t>
      </w:r>
    </w:p>
    <w:p>
      <w:pPr>
        <w:pStyle w:val="jrnlRefText noPMID"/>
      </w:pPr>
      <w:bookmarkStart w:id="32" w:name="R14"/>
      <w:bookmarkEnd w:id="32"/>
      <w:r>
        <w:rPr>
          <w:rStyle w:val="RefSlNo"/>
        </w:rPr>
        <w:t xml:space="preserve">14. </w:t>
      </w:r>
      <w:r>
        <w:rPr>
          <w:rStyle w:val="RefAuthor"/>
          <w:rStyle w:val="RefSurName"/>
        </w:rPr>
        <w:t xml:space="preserve">Faingold</w:t>
      </w:r>
      <w:r>
        <w:rPr>
          <w:rStyle w:val="RefAuthor"/>
        </w:rPr>
        <w:t xml:space="preserve"> </w:t>
      </w:r>
      <w:r>
        <w:rPr>
          <w:rStyle w:val="RefAuthor"/>
          <w:rStyle w:val="RefGivenName"/>
        </w:rPr>
        <w:t xml:space="preserve">CL</w:t>
      </w:r>
      <w:r>
        <w:t xml:space="preserve">, </w:t>
      </w:r>
      <w:r>
        <w:rPr>
          <w:rStyle w:val="RefAuthor"/>
          <w:rStyle w:val="RefSurName"/>
        </w:rPr>
        <w:t xml:space="preserve">Randall</w:t>
      </w:r>
      <w:r>
        <w:rPr>
          <w:rStyle w:val="RefAuthor"/>
        </w:rPr>
        <w:t xml:space="preserve"> </w:t>
      </w:r>
      <w:r>
        <w:rPr>
          <w:rStyle w:val="RefAuthor"/>
          <w:rStyle w:val="RefGivenName"/>
        </w:rPr>
        <w:t xml:space="preserve">ME</w:t>
      </w:r>
      <w:r>
        <w:t xml:space="preserve">, </w:t>
      </w:r>
      <w:r>
        <w:rPr>
          <w:rStyle w:val="RefAuthor"/>
          <w:rStyle w:val="RefSurName"/>
        </w:rPr>
        <w:t xml:space="preserve">Anderson</w:t>
      </w:r>
      <w:r>
        <w:rPr>
          <w:rStyle w:val="RefAuthor"/>
        </w:rPr>
        <w:t xml:space="preserve"> </w:t>
      </w:r>
      <w:r>
        <w:rPr>
          <w:rStyle w:val="RefAuthor"/>
          <w:rStyle w:val="RefGivenName"/>
        </w:rPr>
        <w:t xml:space="preserve">CA</w:t>
      </w:r>
      <w:r>
        <w:t xml:space="preserve">. </w:t>
      </w:r>
      <w:r>
        <w:rPr>
          <w:rStyle w:val="RefArticleTitle"/>
        </w:rPr>
        <w:t xml:space="preserve">Blockade of GABA uptake with tiagabine inhibits audiogenic seizures and reduces neuronal firing in the inferior colliculus of the genetically epilepsy-prone rat</w:t>
      </w:r>
      <w:r>
        <w:t xml:space="preserve">. </w:t>
      </w:r>
      <w:r>
        <w:rPr>
          <w:rStyle w:val="RefJournalTitle"/>
          <w:i/>
          <w:iCs/>
        </w:rPr>
        <w:t xml:space="preserve">Exp Neurol</w:t>
      </w:r>
      <w:r>
        <w:t xml:space="preserve">. </w:t>
      </w:r>
      <w:r>
        <w:rPr>
          <w:rStyle w:val="RefYear"/>
        </w:rPr>
        <w:t xml:space="preserve">1994</w:t>
      </w:r>
      <w:r>
        <w:t xml:space="preserve">;</w:t>
      </w:r>
      <w:r>
        <w:rPr>
          <w:rStyle w:val="RefVolume"/>
        </w:rPr>
        <w:t xml:space="preserve">126</w:t>
      </w:r>
      <w:r>
        <w:t xml:space="preserve">:</w:t>
      </w:r>
      <w:r>
        <w:rPr>
          <w:rStyle w:val="RefFPage"/>
        </w:rPr>
        <w:t xml:space="preserve">225</w:t>
      </w:r>
      <w:r>
        <w:rPr>
          <w:rStyle w:val="RefLPage"/>
        </w:rPr>
        <w:t xml:space="preserve">232</w:t>
      </w:r>
      <w:r>
        <w:t xml:space="preserve">.</w:t>
      </w:r>
    </w:p>
    <w:p>
      <w:pPr>
        <w:pStyle w:val="jrnlRefText noPMID"/>
      </w:pPr>
      <w:bookmarkStart w:id="34" w:name="R15"/>
      <w:bookmarkEnd w:id="34"/>
      <w:r>
        <w:rPr>
          <w:rStyle w:val="RefSlNo"/>
        </w:rPr>
        <w:t xml:space="preserve">15. </w:t>
      </w:r>
      <w:r>
        <w:rPr>
          <w:rStyle w:val="RefAuthor"/>
          <w:rStyle w:val="RefSurName"/>
        </w:rPr>
        <w:t xml:space="preserve">van Hooft</w:t>
      </w:r>
      <w:r>
        <w:rPr>
          <w:rStyle w:val="RefAuthor"/>
        </w:rPr>
        <w:t xml:space="preserve"> </w:t>
      </w:r>
      <w:r>
        <w:rPr>
          <w:rStyle w:val="RefAuthor"/>
          <w:rStyle w:val="RefGivenName"/>
        </w:rPr>
        <w:t xml:space="preserve">JA</w:t>
      </w:r>
      <w:r>
        <w:t xml:space="preserve">, </w:t>
      </w:r>
      <w:r>
        <w:rPr>
          <w:rStyle w:val="RefAuthor"/>
          <w:rStyle w:val="RefSurName"/>
        </w:rPr>
        <w:t xml:space="preserve">Dougherty</w:t>
      </w:r>
      <w:r>
        <w:rPr>
          <w:rStyle w:val="RefAuthor"/>
        </w:rPr>
        <w:t xml:space="preserve"> </w:t>
      </w:r>
      <w:r>
        <w:rPr>
          <w:rStyle w:val="RefAuthor"/>
          <w:rStyle w:val="RefGivenName"/>
        </w:rPr>
        <w:t xml:space="preserve">JJ</w:t>
      </w:r>
      <w:r>
        <w:t xml:space="preserve">, </w:t>
      </w:r>
      <w:r>
        <w:rPr>
          <w:rStyle w:val="RefAuthor"/>
          <w:rStyle w:val="RefSurName"/>
        </w:rPr>
        <w:t xml:space="preserve">Endeman</w:t>
      </w:r>
      <w:r>
        <w:rPr>
          <w:rStyle w:val="RefAuthor"/>
        </w:rPr>
        <w:t xml:space="preserve"> </w:t>
      </w:r>
      <w:r>
        <w:rPr>
          <w:rStyle w:val="RefAuthor"/>
          <w:rStyle w:val="RefGivenName"/>
        </w:rPr>
        <w:t xml:space="preserve">D</w:t>
      </w:r>
      <w:r>
        <w:t xml:space="preserve">, </w:t>
      </w:r>
      <w:r>
        <w:rPr>
          <w:rStyle w:val="RefAuthor"/>
          <w:rStyle w:val="RefSurName"/>
        </w:rPr>
        <w:t xml:space="preserve">Nichols</w:t>
      </w:r>
      <w:r>
        <w:rPr>
          <w:rStyle w:val="RefAuthor"/>
        </w:rPr>
        <w:t xml:space="preserve"> </w:t>
      </w:r>
      <w:r>
        <w:rPr>
          <w:rStyle w:val="RefAuthor"/>
          <w:rStyle w:val="RefGivenName"/>
        </w:rPr>
        <w:t xml:space="preserve">RA</w:t>
      </w:r>
      <w:r>
        <w:t xml:space="preserve">, </w:t>
      </w:r>
      <w:r>
        <w:rPr>
          <w:rStyle w:val="RefAuthor"/>
          <w:rStyle w:val="RefSurName"/>
        </w:rPr>
        <w:t xml:space="preserve">Wadman</w:t>
      </w:r>
      <w:r>
        <w:rPr>
          <w:rStyle w:val="RefAuthor"/>
        </w:rPr>
        <w:t xml:space="preserve"> </w:t>
      </w:r>
      <w:r>
        <w:rPr>
          <w:rStyle w:val="RefAuthor"/>
          <w:rStyle w:val="RefGivenName"/>
        </w:rPr>
        <w:t xml:space="preserve">WJ</w:t>
      </w:r>
      <w:r>
        <w:t xml:space="preserve">. </w:t>
      </w:r>
      <w:r>
        <w:rPr>
          <w:rStyle w:val="RefArticleTitle"/>
        </w:rPr>
        <w:t xml:space="preserve">Gabapentin inhibits presynaptic ca(2+) influx and synaptic transmission in rat hippocampus and neocortex</w:t>
      </w:r>
      <w:r>
        <w:t xml:space="preserve">. </w:t>
      </w:r>
      <w:r>
        <w:rPr>
          <w:rStyle w:val="RefJournalTitle"/>
          <w:i/>
          <w:iCs/>
        </w:rPr>
        <w:t xml:space="preserve">Eur J Pharmacol</w:t>
      </w:r>
      <w:r>
        <w:t xml:space="preserve">. </w:t>
      </w:r>
      <w:r>
        <w:rPr>
          <w:rStyle w:val="RefYear"/>
        </w:rPr>
        <w:t xml:space="preserve">2002</w:t>
      </w:r>
      <w:r>
        <w:t xml:space="preserve">;</w:t>
      </w:r>
      <w:r>
        <w:rPr>
          <w:rStyle w:val="RefVolume"/>
        </w:rPr>
        <w:t xml:space="preserve">449</w:t>
      </w:r>
      <w:r>
        <w:t xml:space="preserve">:</w:t>
      </w:r>
      <w:r>
        <w:rPr>
          <w:rStyle w:val="RefFPage"/>
        </w:rPr>
        <w:t xml:space="preserve">221</w:t>
      </w:r>
      <w:r>
        <w:rPr>
          <w:rStyle w:val="RefLPage"/>
        </w:rPr>
        <w:t xml:space="preserve">228</w:t>
      </w:r>
      <w:r>
        <w:t xml:space="preserve">.</w:t>
      </w:r>
    </w:p>
    <w:p>
      <w:pPr>
        <w:pStyle w:val="jrnlRefText noPMID"/>
      </w:pPr>
      <w:bookmarkStart w:id="36" w:name="R16"/>
      <w:bookmarkEnd w:id="36"/>
      <w:r>
        <w:rPr>
          <w:rStyle w:val="RefSlNo"/>
        </w:rPr>
        <w:t xml:space="preserve">16. </w:t>
      </w:r>
      <w:r>
        <w:rPr>
          <w:rStyle w:val="RefAuthor"/>
          <w:rStyle w:val="RefSurName"/>
        </w:rPr>
        <w:t xml:space="preserve">Lynch</w:t>
      </w:r>
      <w:r>
        <w:rPr>
          <w:rStyle w:val="RefAuthor"/>
        </w:rPr>
        <w:t xml:space="preserve"> </w:t>
      </w:r>
      <w:r>
        <w:rPr>
          <w:rStyle w:val="RefAuthor"/>
          <w:rStyle w:val="RefGivenName"/>
        </w:rPr>
        <w:t xml:space="preserve">BA</w:t>
      </w:r>
      <w:r>
        <w:t xml:space="preserve">, </w:t>
      </w:r>
      <w:r>
        <w:rPr>
          <w:rStyle w:val="RefAuthor"/>
          <w:rStyle w:val="RefSurName"/>
        </w:rPr>
        <w:t xml:space="preserve">Lambeng</w:t>
      </w:r>
      <w:r>
        <w:rPr>
          <w:rStyle w:val="RefAuthor"/>
        </w:rPr>
        <w:t xml:space="preserve"> </w:t>
      </w:r>
      <w:r>
        <w:rPr>
          <w:rStyle w:val="RefAuthor"/>
          <w:rStyle w:val="RefGivenName"/>
        </w:rPr>
        <w:t xml:space="preserve">N</w:t>
      </w:r>
      <w:r>
        <w:t xml:space="preserve">, </w:t>
      </w:r>
      <w:r>
        <w:rPr>
          <w:rStyle w:val="RefAuthor"/>
          <w:rStyle w:val="RefSurName"/>
        </w:rPr>
        <w:t xml:space="preserve">Nocka</w:t>
      </w:r>
      <w:r>
        <w:rPr>
          <w:rStyle w:val="RefAuthor"/>
        </w:rPr>
        <w:t xml:space="preserve"> </w:t>
      </w:r>
      <w:r>
        <w:rPr>
          <w:rStyle w:val="RefAuthor"/>
          <w:rStyle w:val="RefGivenName"/>
        </w:rPr>
        <w:t xml:space="preserve">K</w:t>
      </w:r>
      <w:r>
        <w:t xml:space="preserve">, </w:t>
      </w:r>
      <w:r>
        <w:rPr>
          <w:rStyle w:val="RefEtal"/>
        </w:rPr>
        <w:t xml:space="preserve">et al</w:t>
      </w:r>
      <w:r>
        <w:t xml:space="preserve">. </w:t>
      </w:r>
      <w:r>
        <w:rPr>
          <w:rStyle w:val="RefArticleTitle"/>
        </w:rPr>
        <w:t xml:space="preserve">The synaptic vesicle protein SV2A is the binding site for the antiepileptic drug levetiracetam</w:t>
      </w:r>
      <w:r>
        <w:t xml:space="preserve">. </w:t>
      </w:r>
      <w:r>
        <w:rPr>
          <w:rStyle w:val="RefJournalTitle"/>
          <w:i/>
          <w:iCs/>
        </w:rPr>
        <w:t xml:space="preserve">Proc Natl Acad Sci U S A</w:t>
      </w:r>
      <w:r>
        <w:t xml:space="preserve">. </w:t>
      </w:r>
      <w:r>
        <w:rPr>
          <w:rStyle w:val="RefYear"/>
        </w:rPr>
        <w:t xml:space="preserve">2004</w:t>
      </w:r>
      <w:r>
        <w:t xml:space="preserve">;</w:t>
      </w:r>
      <w:r>
        <w:rPr>
          <w:rStyle w:val="RefVolume"/>
        </w:rPr>
        <w:t xml:space="preserve">101</w:t>
      </w:r>
      <w:r>
        <w:t xml:space="preserve">:</w:t>
      </w:r>
      <w:r>
        <w:rPr>
          <w:rStyle w:val="RefFPage"/>
        </w:rPr>
        <w:t xml:space="preserve">9861</w:t>
      </w:r>
      <w:r>
        <w:rPr>
          <w:rStyle w:val="RefLPage"/>
        </w:rPr>
        <w:t xml:space="preserve">9866</w:t>
      </w:r>
      <w:r>
        <w:t xml:space="preserve">.</w:t>
      </w:r>
    </w:p>
    <w:p>
      <w:pPr>
        <w:pStyle w:val="jrnlRefText noPMID"/>
      </w:pPr>
      <w:bookmarkStart w:id="38" w:name="R17"/>
      <w:bookmarkEnd w:id="38"/>
      <w:r>
        <w:rPr>
          <w:rStyle w:val="RefSlNo"/>
        </w:rPr>
        <w:t xml:space="preserve">17. </w:t>
      </w:r>
      <w:r>
        <w:rPr>
          <w:rStyle w:val="RefAuthor"/>
          <w:rStyle w:val="RefSurName"/>
        </w:rPr>
        <w:t xml:space="preserve">Lscher</w:t>
      </w:r>
      <w:r>
        <w:rPr>
          <w:rStyle w:val="RefAuthor"/>
        </w:rPr>
        <w:t xml:space="preserve"> </w:t>
      </w:r>
      <w:r>
        <w:rPr>
          <w:rStyle w:val="RefAuthor"/>
          <w:rStyle w:val="RefGivenName"/>
        </w:rPr>
        <w:t xml:space="preserve">W</w:t>
      </w:r>
      <w:r>
        <w:t xml:space="preserve">. </w:t>
      </w:r>
      <w:r>
        <w:rPr>
          <w:rStyle w:val="RefChapterTitle"/>
        </w:rPr>
        <w:t xml:space="preserve">Animal models of drug-refractory epilepsy</w:t>
      </w:r>
      <w:r>
        <w:t xml:space="preserve">. </w:t>
      </w:r>
      <w:r>
        <w:rPr>
          <w:rStyle w:val="RefComments"/>
        </w:rPr>
        <w:t xml:space="preserve">In</w:t>
      </w:r>
      <w:r>
        <w:t xml:space="preserve">: </w:t>
      </w:r>
      <w:r>
        <w:rPr>
          <w:rStyle w:val="RefEditor"/>
          <w:rStyle w:val="RefSurName"/>
        </w:rPr>
        <w:t xml:space="preserve">Pitknen</w:t>
      </w:r>
      <w:r>
        <w:rPr>
          <w:rStyle w:val="RefEditor"/>
        </w:rPr>
        <w:t xml:space="preserve"> </w:t>
      </w:r>
      <w:r>
        <w:rPr>
          <w:rStyle w:val="RefEditor"/>
          <w:rStyle w:val="RefGivenName"/>
        </w:rPr>
        <w:t xml:space="preserve">A</w:t>
      </w:r>
      <w:r>
        <w:t xml:space="preserve">, </w:t>
      </w:r>
      <w:r>
        <w:rPr>
          <w:rStyle w:val="RefEditor"/>
          <w:rStyle w:val="RefSurName"/>
        </w:rPr>
        <w:t xml:space="preserve">Schwartzkroin</w:t>
      </w:r>
      <w:r>
        <w:rPr>
          <w:rStyle w:val="RefEditor"/>
        </w:rPr>
        <w:t xml:space="preserve"> </w:t>
      </w:r>
      <w:r>
        <w:rPr>
          <w:rStyle w:val="RefEditor"/>
          <w:rStyle w:val="RefGivenName"/>
        </w:rPr>
        <w:t xml:space="preserve">PA</w:t>
      </w:r>
      <w:r>
        <w:t xml:space="preserve">, </w:t>
      </w:r>
      <w:r>
        <w:rPr>
          <w:rStyle w:val="RefEditor"/>
          <w:rStyle w:val="RefSurName"/>
        </w:rPr>
        <w:t xml:space="preserve">Mosh</w:t>
      </w:r>
      <w:r>
        <w:rPr>
          <w:rStyle w:val="RefEditor"/>
        </w:rPr>
        <w:t xml:space="preserve"> </w:t>
      </w:r>
      <w:r>
        <w:rPr>
          <w:rStyle w:val="RefEditor"/>
          <w:rStyle w:val="RefGivenName"/>
        </w:rPr>
        <w:t xml:space="preserve">SL</w:t>
      </w:r>
      <w:r>
        <w:t xml:space="preserve">, </w:t>
      </w:r>
      <w:r>
        <w:rPr>
          <w:rStyle w:val="RefComments"/>
        </w:rPr>
        <w:t xml:space="preserve">eds.</w:t>
      </w:r>
      <w:r>
        <w:t xml:space="preserve"> </w:t>
      </w:r>
      <w:r>
        <w:rPr>
          <w:rStyle w:val="RefBookTitle"/>
          <w:i/>
          <w:iCs/>
        </w:rPr>
        <w:t xml:space="preserve">Models of Seizures and Epilepsy</w:t>
      </w:r>
      <w:r>
        <w:t xml:space="preserve">. </w:t>
      </w:r>
      <w:r>
        <w:rPr>
          <w:rStyle w:val="RefPublisherLoc"/>
        </w:rPr>
        <w:t xml:space="preserve">San Diego, CA</w:t>
      </w:r>
      <w:r>
        <w:t xml:space="preserve">: </w:t>
      </w:r>
      <w:r>
        <w:rPr>
          <w:rStyle w:val="RefPublisherName"/>
        </w:rPr>
        <w:t xml:space="preserve">Elsevier</w:t>
      </w:r>
      <w:r>
        <w:t xml:space="preserve">; </w:t>
      </w:r>
      <w:r>
        <w:rPr>
          <w:rStyle w:val="RefYear"/>
        </w:rPr>
        <w:t xml:space="preserve">2006</w:t>
      </w:r>
      <w:r>
        <w:t xml:space="preserve">:</w:t>
      </w:r>
      <w:r>
        <w:rPr>
          <w:rStyle w:val="RefFPage"/>
        </w:rPr>
        <w:t xml:space="preserve">551</w:t>
      </w:r>
      <w:r>
        <w:rPr>
          <w:rStyle w:val="RefLPage"/>
        </w:rPr>
        <w:t xml:space="preserve">566</w:t>
      </w:r>
      <w:r>
        <w:t xml:space="preserve">.</w:t>
      </w:r>
    </w:p>
    <w:p>
      <w:pPr>
        <w:pStyle w:val="jrnlRefText noPMID"/>
      </w:pPr>
      <w:bookmarkStart w:id="40" w:name="R18"/>
      <w:bookmarkEnd w:id="40"/>
      <w:r>
        <w:rPr>
          <w:rStyle w:val="RefSlNo"/>
        </w:rPr>
        <w:t xml:space="preserve">18. </w:t>
      </w:r>
      <w:r>
        <w:rPr>
          <w:rStyle w:val="RefAuthor"/>
          <w:rStyle w:val="RefSurName"/>
        </w:rPr>
        <w:t xml:space="preserve">Shandra</w:t>
      </w:r>
      <w:r>
        <w:rPr>
          <w:rStyle w:val="RefAuthor"/>
        </w:rPr>
        <w:t xml:space="preserve"> </w:t>
      </w:r>
      <w:r>
        <w:rPr>
          <w:rStyle w:val="RefAuthor"/>
          <w:rStyle w:val="RefGivenName"/>
        </w:rPr>
        <w:t xml:space="preserve">AA</w:t>
      </w:r>
      <w:r>
        <w:t xml:space="preserve">, </w:t>
      </w:r>
      <w:r>
        <w:rPr>
          <w:rStyle w:val="RefAuthor"/>
          <w:rStyle w:val="RefSurName"/>
        </w:rPr>
        <w:t xml:space="preserve">Mazarati</w:t>
      </w:r>
      <w:r>
        <w:rPr>
          <w:rStyle w:val="RefAuthor"/>
        </w:rPr>
        <w:t xml:space="preserve"> </w:t>
      </w:r>
      <w:r>
        <w:rPr>
          <w:rStyle w:val="RefAuthor"/>
          <w:rStyle w:val="RefGivenName"/>
        </w:rPr>
        <w:t xml:space="preserve">AM</w:t>
      </w:r>
      <w:r>
        <w:t xml:space="preserve">, </w:t>
      </w:r>
      <w:r>
        <w:rPr>
          <w:rStyle w:val="RefAuthor"/>
          <w:rStyle w:val="RefSurName"/>
        </w:rPr>
        <w:t xml:space="preserve">Godlevsky</w:t>
      </w:r>
      <w:r>
        <w:rPr>
          <w:rStyle w:val="RefAuthor"/>
        </w:rPr>
        <w:t xml:space="preserve"> </w:t>
      </w:r>
      <w:r>
        <w:rPr>
          <w:rStyle w:val="RefAuthor"/>
          <w:rStyle w:val="RefGivenName"/>
        </w:rPr>
        <w:t xml:space="preserve">LS</w:t>
      </w:r>
      <w:r>
        <w:t xml:space="preserve">, </w:t>
      </w:r>
      <w:r>
        <w:rPr>
          <w:rStyle w:val="RefAuthor"/>
          <w:rStyle w:val="RefSurName"/>
        </w:rPr>
        <w:t xml:space="preserve">Vastyanov</w:t>
      </w:r>
      <w:r>
        <w:rPr>
          <w:rStyle w:val="RefAuthor"/>
        </w:rPr>
        <w:t xml:space="preserve"> </w:t>
      </w:r>
      <w:r>
        <w:rPr>
          <w:rStyle w:val="RefAuthor"/>
          <w:rStyle w:val="RefGivenName"/>
        </w:rPr>
        <w:t xml:space="preserve">RS</w:t>
      </w:r>
      <w:r>
        <w:t xml:space="preserve">. </w:t>
      </w:r>
      <w:r>
        <w:rPr>
          <w:rStyle w:val="RefArticleTitle"/>
        </w:rPr>
        <w:t xml:space="preserve">Chemical kindling: implications for antiepileptic drugs - sensitive and resistant epilepsy models</w:t>
      </w:r>
      <w:r>
        <w:t xml:space="preserve">. </w:t>
      </w:r>
      <w:r>
        <w:rPr>
          <w:rStyle w:val="RefJournalTitle"/>
          <w:i/>
          <w:iCs/>
        </w:rPr>
        <w:t xml:space="preserve">Epilepsia</w:t>
      </w:r>
      <w:r>
        <w:t xml:space="preserve">. </w:t>
      </w:r>
      <w:r>
        <w:rPr>
          <w:rStyle w:val="RefYear"/>
        </w:rPr>
        <w:t xml:space="preserve">1996</w:t>
      </w:r>
      <w:r>
        <w:t xml:space="preserve">;</w:t>
      </w:r>
      <w:r>
        <w:rPr>
          <w:rStyle w:val="RefVolume"/>
        </w:rPr>
        <w:t xml:space="preserve">37</w:t>
      </w:r>
      <w:r>
        <w:t xml:space="preserve">:</w:t>
      </w:r>
      <w:r>
        <w:rPr>
          <w:rStyle w:val="RefFPage"/>
        </w:rPr>
        <w:t xml:space="preserve">269</w:t>
      </w:r>
      <w:r>
        <w:rPr>
          <w:rStyle w:val="RefLPage"/>
        </w:rPr>
        <w:t xml:space="preserve">274</w:t>
      </w:r>
      <w:r>
        <w:t xml:space="preserve">.</w:t>
      </w:r>
    </w:p>
    <w:p>
      <w:pPr>
        <w:pStyle w:val="jrnlRefText noPMID"/>
      </w:pPr>
      <w:bookmarkStart w:id="42" w:name="R19"/>
      <w:bookmarkEnd w:id="42"/>
      <w:r>
        <w:rPr>
          <w:rStyle w:val="RefSlNo"/>
        </w:rPr>
        <w:t xml:space="preserve">19. </w:t>
      </w:r>
      <w:r>
        <w:rPr>
          <w:rStyle w:val="RefAuthor"/>
          <w:rStyle w:val="RefSurName"/>
        </w:rPr>
        <w:t xml:space="preserve">Reissmller</w:t>
      </w:r>
      <w:r>
        <w:rPr>
          <w:rStyle w:val="RefAuthor"/>
        </w:rPr>
        <w:t xml:space="preserve"> </w:t>
      </w:r>
      <w:r>
        <w:rPr>
          <w:rStyle w:val="RefAuthor"/>
          <w:rStyle w:val="RefGivenName"/>
        </w:rPr>
        <w:t xml:space="preserve">E</w:t>
      </w:r>
      <w:r>
        <w:t xml:space="preserve">, </w:t>
      </w:r>
      <w:r>
        <w:rPr>
          <w:rStyle w:val="RefAuthor"/>
          <w:rStyle w:val="RefSurName"/>
        </w:rPr>
        <w:t xml:space="preserve">Ebert</w:t>
      </w:r>
      <w:r>
        <w:rPr>
          <w:rStyle w:val="RefAuthor"/>
        </w:rPr>
        <w:t xml:space="preserve"> </w:t>
      </w:r>
      <w:r>
        <w:rPr>
          <w:rStyle w:val="RefAuthor"/>
          <w:rStyle w:val="RefGivenName"/>
        </w:rPr>
        <w:t xml:space="preserve">U</w:t>
      </w:r>
      <w:r>
        <w:t xml:space="preserve">, </w:t>
      </w:r>
      <w:r>
        <w:rPr>
          <w:rStyle w:val="RefAuthor"/>
          <w:rStyle w:val="RefSurName"/>
        </w:rPr>
        <w:t xml:space="preserve">Lscher</w:t>
      </w:r>
      <w:r>
        <w:rPr>
          <w:rStyle w:val="RefAuthor"/>
        </w:rPr>
        <w:t xml:space="preserve"> </w:t>
      </w:r>
      <w:r>
        <w:rPr>
          <w:rStyle w:val="RefAuthor"/>
          <w:rStyle w:val="RefGivenName"/>
        </w:rPr>
        <w:t xml:space="preserve">W</w:t>
      </w:r>
      <w:r>
        <w:t xml:space="preserve">. </w:t>
      </w:r>
      <w:r>
        <w:rPr>
          <w:rStyle w:val="RefArticleTitle"/>
        </w:rPr>
        <w:t xml:space="preserve">Anticonvulsant efficacy of topiramate in phenytoin-resistant kindled rats</w:t>
      </w:r>
      <w:r>
        <w:t xml:space="preserve">. </w:t>
      </w:r>
      <w:r>
        <w:rPr>
          <w:rStyle w:val="RefJournalTitle"/>
          <w:i/>
          <w:iCs/>
        </w:rPr>
        <w:t xml:space="preserve">Epilepsia</w:t>
      </w:r>
      <w:r>
        <w:t xml:space="preserve">. </w:t>
      </w:r>
      <w:r>
        <w:rPr>
          <w:rStyle w:val="RefYear"/>
        </w:rPr>
        <w:t xml:space="preserve">2000</w:t>
      </w:r>
      <w:r>
        <w:t xml:space="preserve">;</w:t>
      </w:r>
      <w:r>
        <w:rPr>
          <w:rStyle w:val="RefVolume"/>
        </w:rPr>
        <w:t xml:space="preserve">41</w:t>
      </w:r>
      <w:r>
        <w:t xml:space="preserve">:</w:t>
      </w:r>
      <w:r>
        <w:rPr>
          <w:rStyle w:val="RefFPage"/>
        </w:rPr>
        <w:t xml:space="preserve">372</w:t>
      </w:r>
      <w:r>
        <w:rPr>
          <w:rStyle w:val="RefLPage"/>
        </w:rPr>
        <w:t xml:space="preserve">379</w:t>
      </w:r>
      <w:r>
        <w:t xml:space="preserve">.</w:t>
      </w:r>
    </w:p>
    <w:p>
      <w:pPr>
        <w:pStyle w:val="jrnlRefText noPMID"/>
      </w:pPr>
      <w:bookmarkStart w:id="44" w:name="R20"/>
      <w:bookmarkEnd w:id="44"/>
      <w:r>
        <w:rPr>
          <w:rStyle w:val="RefSlNo"/>
        </w:rPr>
        <w:t xml:space="preserve">20. </w:t>
      </w:r>
      <w:r>
        <w:rPr>
          <w:rStyle w:val="RefAuthor"/>
          <w:rStyle w:val="RefSurName"/>
        </w:rPr>
        <w:t xml:space="preserve">Srivastava</w:t>
      </w:r>
      <w:r>
        <w:rPr>
          <w:rStyle w:val="RefAuthor"/>
        </w:rPr>
        <w:t xml:space="preserve"> </w:t>
      </w:r>
      <w:r>
        <w:rPr>
          <w:rStyle w:val="RefAuthor"/>
          <w:rStyle w:val="RefGivenName"/>
        </w:rPr>
        <w:t xml:space="preserve">AK</w:t>
      </w:r>
      <w:r>
        <w:t xml:space="preserve">, </w:t>
      </w:r>
      <w:r>
        <w:rPr>
          <w:rStyle w:val="RefAuthor"/>
          <w:rStyle w:val="RefSurName"/>
        </w:rPr>
        <w:t xml:space="preserve">White</w:t>
      </w:r>
      <w:r>
        <w:rPr>
          <w:rStyle w:val="RefAuthor"/>
        </w:rPr>
        <w:t xml:space="preserve"> </w:t>
      </w:r>
      <w:r>
        <w:rPr>
          <w:rStyle w:val="RefAuthor"/>
          <w:rStyle w:val="RefGivenName"/>
        </w:rPr>
        <w:t xml:space="preserve">HS</w:t>
      </w:r>
      <w:r>
        <w:t xml:space="preserve">. </w:t>
      </w:r>
      <w:r>
        <w:rPr>
          <w:rStyle w:val="RefArticleTitle"/>
        </w:rPr>
        <w:t xml:space="preserve">Carbamazepine, but not valproate, displays pharmacoresistance in lamotrigine-resistant amygdala kindled rats</w:t>
      </w:r>
      <w:r>
        <w:t xml:space="preserve">. </w:t>
      </w:r>
      <w:r>
        <w:rPr>
          <w:rStyle w:val="RefJournalTitle"/>
          <w:i/>
          <w:iCs/>
        </w:rPr>
        <w:t xml:space="preserve">Epilepsy Res</w:t>
      </w:r>
      <w:r>
        <w:t xml:space="preserve">. </w:t>
      </w:r>
      <w:r>
        <w:rPr>
          <w:rStyle w:val="RefYear"/>
        </w:rPr>
        <w:t xml:space="preserve">2013</w:t>
      </w:r>
      <w:r>
        <w:t xml:space="preserve">;</w:t>
      </w:r>
      <w:r>
        <w:rPr>
          <w:rStyle w:val="RefVolume"/>
        </w:rPr>
        <w:t xml:space="preserve">104</w:t>
      </w:r>
      <w:r>
        <w:t xml:space="preserve">:</w:t>
      </w:r>
      <w:r>
        <w:rPr>
          <w:rStyle w:val="RefFPage"/>
        </w:rPr>
        <w:t xml:space="preserve">26</w:t>
      </w:r>
      <w:r>
        <w:rPr>
          <w:rStyle w:val="RefLPage"/>
        </w:rPr>
        <w:t xml:space="preserve">34</w:t>
      </w:r>
      <w:r>
        <w:t xml:space="preserve">.</w:t>
      </w:r>
    </w:p>
    <w:p>
      <w:pPr>
        <w:pStyle w:val="jrnlRefText noPMID"/>
      </w:pPr>
      <w:bookmarkStart w:id="46" w:name="R21"/>
      <w:bookmarkEnd w:id="46"/>
      <w:r>
        <w:rPr>
          <w:rStyle w:val="RefSlNo"/>
        </w:rPr>
        <w:t xml:space="preserve">21. </w:t>
      </w:r>
      <w:r>
        <w:rPr>
          <w:rStyle w:val="RefAuthor"/>
          <w:rStyle w:val="RefSurName"/>
        </w:rPr>
        <w:t xml:space="preserve">Brandt</w:t>
      </w:r>
      <w:r>
        <w:rPr>
          <w:rStyle w:val="RefAuthor"/>
        </w:rPr>
        <w:t xml:space="preserve"> </w:t>
      </w:r>
      <w:r>
        <w:rPr>
          <w:rStyle w:val="RefAuthor"/>
          <w:rStyle w:val="RefGivenName"/>
        </w:rPr>
        <w:t xml:space="preserve">C</w:t>
      </w:r>
      <w:r>
        <w:t xml:space="preserve">, </w:t>
      </w:r>
      <w:r>
        <w:rPr>
          <w:rStyle w:val="RefAuthor"/>
          <w:rStyle w:val="RefSurName"/>
        </w:rPr>
        <w:t xml:space="preserve">Lscher</w:t>
      </w:r>
      <w:r>
        <w:rPr>
          <w:rStyle w:val="RefAuthor"/>
        </w:rPr>
        <w:t xml:space="preserve"> </w:t>
      </w:r>
      <w:r>
        <w:rPr>
          <w:rStyle w:val="RefAuthor"/>
          <w:rStyle w:val="RefGivenName"/>
        </w:rPr>
        <w:t xml:space="preserve">W</w:t>
      </w:r>
      <w:r>
        <w:t xml:space="preserve">. </w:t>
      </w:r>
      <w:r>
        <w:rPr>
          <w:rStyle w:val="RefArticleTitle"/>
        </w:rPr>
        <w:t xml:space="preserve">Antiepileptic efficacy of lamotrigine in phenobarbital-resistant and -responsive epileptic rats: a pilot study</w:t>
      </w:r>
      <w:r>
        <w:t xml:space="preserve">. </w:t>
      </w:r>
      <w:r>
        <w:rPr>
          <w:rStyle w:val="RefJournalTitle"/>
          <w:i/>
          <w:iCs/>
        </w:rPr>
        <w:t xml:space="preserve">Epilepsy Res</w:t>
      </w:r>
      <w:r>
        <w:t xml:space="preserve">. </w:t>
      </w:r>
      <w:r>
        <w:rPr>
          <w:rStyle w:val="RefYear"/>
        </w:rPr>
        <w:t xml:space="preserve">2014</w:t>
      </w:r>
      <w:r>
        <w:t xml:space="preserve">;</w:t>
      </w:r>
      <w:r>
        <w:rPr>
          <w:rStyle w:val="RefVolume"/>
        </w:rPr>
        <w:t xml:space="preserve">108</w:t>
      </w:r>
      <w:r>
        <w:t xml:space="preserve">:</w:t>
      </w:r>
      <w:r>
        <w:rPr>
          <w:rStyle w:val="RefFPage"/>
        </w:rPr>
        <w:t xml:space="preserve">1145</w:t>
      </w:r>
      <w:r>
        <w:rPr>
          <w:rStyle w:val="RefLPage"/>
        </w:rPr>
        <w:t xml:space="preserve">1157</w:t>
      </w:r>
      <w:r>
        <w:t xml:space="preserve">.</w:t>
      </w:r>
    </w:p>
    <w:p>
      <w:pPr>
        <w:pStyle w:val="jrnlRefText noPMID"/>
      </w:pPr>
      <w:bookmarkStart w:id="48" w:name="R22"/>
      <w:bookmarkEnd w:id="48"/>
      <w:r>
        <w:rPr>
          <w:rStyle w:val="RefSlNo"/>
        </w:rPr>
        <w:t xml:space="preserve">22. </w:t>
      </w:r>
      <w:r>
        <w:rPr>
          <w:rStyle w:val="RefAuthor"/>
          <w:rStyle w:val="RefSurName"/>
        </w:rPr>
        <w:t xml:space="preserve">Barton</w:t>
      </w:r>
      <w:r>
        <w:rPr>
          <w:rStyle w:val="RefAuthor"/>
        </w:rPr>
        <w:t xml:space="preserve"> </w:t>
      </w:r>
      <w:r>
        <w:rPr>
          <w:rStyle w:val="RefAuthor"/>
          <w:rStyle w:val="RefGivenName"/>
        </w:rPr>
        <w:t xml:space="preserve">ME</w:t>
      </w:r>
      <w:r>
        <w:t xml:space="preserve">, </w:t>
      </w:r>
      <w:r>
        <w:rPr>
          <w:rStyle w:val="RefAuthor"/>
          <w:rStyle w:val="RefSurName"/>
        </w:rPr>
        <w:t xml:space="preserve">Klein</w:t>
      </w:r>
      <w:r>
        <w:rPr>
          <w:rStyle w:val="RefAuthor"/>
        </w:rPr>
        <w:t xml:space="preserve"> </w:t>
      </w:r>
      <w:r>
        <w:rPr>
          <w:rStyle w:val="RefAuthor"/>
          <w:rStyle w:val="RefGivenName"/>
        </w:rPr>
        <w:t xml:space="preserve">BD</w:t>
      </w:r>
      <w:r>
        <w:t xml:space="preserve">, </w:t>
      </w:r>
      <w:r>
        <w:rPr>
          <w:rStyle w:val="RefAuthor"/>
          <w:rStyle w:val="RefSurName"/>
        </w:rPr>
        <w:t xml:space="preserve">Wolf</w:t>
      </w:r>
      <w:r>
        <w:rPr>
          <w:rStyle w:val="RefAuthor"/>
        </w:rPr>
        <w:t xml:space="preserve"> </w:t>
      </w:r>
      <w:r>
        <w:rPr>
          <w:rStyle w:val="RefAuthor"/>
          <w:rStyle w:val="RefGivenName"/>
        </w:rPr>
        <w:t xml:space="preserve">HH</w:t>
      </w:r>
      <w:r>
        <w:t xml:space="preserve">, </w:t>
      </w:r>
      <w:r>
        <w:rPr>
          <w:rStyle w:val="RefAuthor"/>
          <w:rStyle w:val="RefSurName"/>
        </w:rPr>
        <w:t xml:space="preserve">White</w:t>
      </w:r>
      <w:r>
        <w:rPr>
          <w:rStyle w:val="RefAuthor"/>
        </w:rPr>
        <w:t xml:space="preserve"> </w:t>
      </w:r>
      <w:r>
        <w:rPr>
          <w:rStyle w:val="RefAuthor"/>
          <w:rStyle w:val="RefGivenName"/>
        </w:rPr>
        <w:t xml:space="preserve">HS</w:t>
      </w:r>
      <w:r>
        <w:t xml:space="preserve">. </w:t>
      </w:r>
      <w:r>
        <w:rPr>
          <w:rStyle w:val="RefArticleTitle"/>
        </w:rPr>
        <w:t xml:space="preserve">Pharmacological characterization of the 6 hz psychomotor seizure model of partial epilepsy</w:t>
      </w:r>
      <w:r>
        <w:t xml:space="preserve">. </w:t>
      </w:r>
      <w:r>
        <w:rPr>
          <w:rStyle w:val="RefJournalTitle"/>
          <w:i/>
          <w:iCs/>
        </w:rPr>
        <w:t xml:space="preserve">Epilepsy Res</w:t>
      </w:r>
      <w:r>
        <w:t xml:space="preserve">. </w:t>
      </w:r>
      <w:r>
        <w:rPr>
          <w:rStyle w:val="RefYear"/>
        </w:rPr>
        <w:t xml:space="preserve">2001</w:t>
      </w:r>
      <w:r>
        <w:t xml:space="preserve">;</w:t>
      </w:r>
      <w:r>
        <w:rPr>
          <w:rStyle w:val="RefVolume"/>
        </w:rPr>
        <w:t xml:space="preserve">47</w:t>
      </w:r>
      <w:r>
        <w:t xml:space="preserve">:</w:t>
      </w:r>
      <w:r>
        <w:rPr>
          <w:rStyle w:val="RefFPage"/>
        </w:rPr>
        <w:t xml:space="preserve">217</w:t>
      </w:r>
      <w:r>
        <w:rPr>
          <w:rStyle w:val="RefLPage"/>
        </w:rPr>
        <w:t xml:space="preserve">227</w:t>
      </w:r>
      <w:r>
        <w:t xml:space="preserve">.</w:t>
      </w:r>
    </w:p>
    <w:p>
      <w:pPr>
        <w:pStyle w:val="jrnlRefText noPMID"/>
      </w:pPr>
      <w:bookmarkStart w:id="50" w:name="R23"/>
      <w:bookmarkEnd w:id="50"/>
      <w:r>
        <w:rPr>
          <w:rStyle w:val="RefSlNo"/>
        </w:rPr>
        <w:t xml:space="preserve">23. </w:t>
      </w:r>
      <w:r>
        <w:rPr>
          <w:rStyle w:val="RefAuthor"/>
          <w:rStyle w:val="RefSurName"/>
        </w:rPr>
        <w:t xml:space="preserve">Crawford</w:t>
      </w:r>
      <w:r>
        <w:rPr>
          <w:rStyle w:val="RefAuthor"/>
        </w:rPr>
        <w:t xml:space="preserve"> </w:t>
      </w:r>
      <w:r>
        <w:rPr>
          <w:rStyle w:val="RefAuthor"/>
          <w:rStyle w:val="RefGivenName"/>
        </w:rPr>
        <w:t xml:space="preserve">P</w:t>
      </w:r>
      <w:r>
        <w:t xml:space="preserve">, </w:t>
      </w:r>
      <w:r>
        <w:rPr>
          <w:rStyle w:val="RefAuthor"/>
          <w:rStyle w:val="RefSurName"/>
        </w:rPr>
        <w:t xml:space="preserve">Chadwick</w:t>
      </w:r>
      <w:r>
        <w:rPr>
          <w:rStyle w:val="RefAuthor"/>
        </w:rPr>
        <w:t xml:space="preserve"> </w:t>
      </w:r>
      <w:r>
        <w:rPr>
          <w:rStyle w:val="RefAuthor"/>
          <w:rStyle w:val="RefGivenName"/>
        </w:rPr>
        <w:t xml:space="preserve">D</w:t>
      </w:r>
      <w:r>
        <w:t xml:space="preserve">. </w:t>
      </w:r>
      <w:r>
        <w:rPr>
          <w:rStyle w:val="RefArticleTitle"/>
        </w:rPr>
        <w:t xml:space="preserve">A comparative study of progabide, valproate, and placebo as add-on therapy in patients with refractory epilepsy</w:t>
      </w:r>
      <w:r>
        <w:t xml:space="preserve">. </w:t>
      </w:r>
      <w:r>
        <w:rPr>
          <w:rStyle w:val="RefJournalTitle"/>
          <w:i/>
          <w:iCs/>
        </w:rPr>
        <w:t xml:space="preserve">J Neurol Neurosurg Psychiatry</w:t>
      </w:r>
      <w:r>
        <w:t xml:space="preserve">. </w:t>
      </w:r>
      <w:r>
        <w:rPr>
          <w:rStyle w:val="RefYear"/>
        </w:rPr>
        <w:t xml:space="preserve">1986</w:t>
      </w:r>
      <w:r>
        <w:t xml:space="preserve">;</w:t>
      </w:r>
      <w:r>
        <w:rPr>
          <w:rStyle w:val="RefVolume"/>
        </w:rPr>
        <w:t xml:space="preserve">49</w:t>
      </w:r>
      <w:r>
        <w:t xml:space="preserve">:</w:t>
      </w:r>
      <w:r>
        <w:rPr>
          <w:rStyle w:val="RefFPage"/>
        </w:rPr>
        <w:t xml:space="preserve">1251</w:t>
      </w:r>
      <w:r>
        <w:rPr>
          <w:rStyle w:val="RefLPage"/>
        </w:rPr>
        <w:t xml:space="preserve">1257</w:t>
      </w:r>
      <w:r>
        <w:t xml:space="preserve">.</w:t>
      </w:r>
    </w:p>
    <w:p>
      <w:pPr>
        <w:pStyle w:val="jrnlRefText noPMID"/>
      </w:pPr>
      <w:bookmarkStart w:id="52" w:name="R24"/>
      <w:bookmarkEnd w:id="52"/>
      <w:r>
        <w:rPr>
          <w:rStyle w:val="RefSlNo"/>
        </w:rPr>
        <w:t xml:space="preserve">24. </w:t>
      </w:r>
      <w:r>
        <w:rPr>
          <w:rStyle w:val="RefAuthor"/>
          <w:rStyle w:val="RefSurName"/>
        </w:rPr>
        <w:t xml:space="preserve">Leppik</w:t>
      </w:r>
      <w:r>
        <w:rPr>
          <w:rStyle w:val="RefAuthor"/>
        </w:rPr>
        <w:t xml:space="preserve"> </w:t>
      </w:r>
      <w:r>
        <w:rPr>
          <w:rStyle w:val="RefAuthor"/>
          <w:rStyle w:val="RefGivenName"/>
        </w:rPr>
        <w:t xml:space="preserve">IE</w:t>
      </w:r>
      <w:r>
        <w:t xml:space="preserve">, </w:t>
      </w:r>
      <w:r>
        <w:rPr>
          <w:rStyle w:val="RefAuthor"/>
          <w:rStyle w:val="RefSurName"/>
        </w:rPr>
        <w:t xml:space="preserve">Dreifuss</w:t>
      </w:r>
      <w:r>
        <w:rPr>
          <w:rStyle w:val="RefAuthor"/>
        </w:rPr>
        <w:t xml:space="preserve"> </w:t>
      </w:r>
      <w:r>
        <w:rPr>
          <w:rStyle w:val="RefAuthor"/>
          <w:rStyle w:val="RefGivenName"/>
        </w:rPr>
        <w:t xml:space="preserve">FE</w:t>
      </w:r>
      <w:r>
        <w:t xml:space="preserve">, </w:t>
      </w:r>
      <w:r>
        <w:rPr>
          <w:rStyle w:val="RefAuthor"/>
          <w:rStyle w:val="RefSurName"/>
        </w:rPr>
        <w:t xml:space="preserve">Porter</w:t>
      </w:r>
      <w:r>
        <w:rPr>
          <w:rStyle w:val="RefAuthor"/>
        </w:rPr>
        <w:t xml:space="preserve"> </w:t>
      </w:r>
      <w:r>
        <w:rPr>
          <w:rStyle w:val="RefAuthor"/>
          <w:rStyle w:val="RefGivenName"/>
        </w:rPr>
        <w:t xml:space="preserve">R</w:t>
      </w:r>
      <w:r>
        <w:t xml:space="preserve">, </w:t>
      </w:r>
      <w:r>
        <w:rPr>
          <w:rStyle w:val="RefEtal"/>
        </w:rPr>
        <w:t xml:space="preserve">et al</w:t>
      </w:r>
      <w:r>
        <w:t xml:space="preserve">. </w:t>
      </w:r>
      <w:r>
        <w:rPr>
          <w:rStyle w:val="RefArticleTitle"/>
        </w:rPr>
        <w:t xml:space="preserve">A controlled study of progabide in partial seizures: methodology and results</w:t>
      </w:r>
      <w:r>
        <w:t xml:space="preserve">. </w:t>
      </w:r>
      <w:r>
        <w:rPr>
          <w:rStyle w:val="RefJournalTitle"/>
          <w:i/>
          <w:iCs/>
        </w:rPr>
        <w:t xml:space="preserve">Neurology</w:t>
      </w:r>
      <w:r>
        <w:t xml:space="preserve">. </w:t>
      </w:r>
      <w:r>
        <w:rPr>
          <w:rStyle w:val="RefYear"/>
        </w:rPr>
        <w:t xml:space="preserve">1987</w:t>
      </w:r>
      <w:r>
        <w:t xml:space="preserve">;</w:t>
      </w:r>
      <w:r>
        <w:rPr>
          <w:rStyle w:val="RefVolume"/>
        </w:rPr>
        <w:t xml:space="preserve">37</w:t>
      </w:r>
      <w:r>
        <w:t xml:space="preserve">:</w:t>
      </w:r>
      <w:r>
        <w:rPr>
          <w:rStyle w:val="RefFPage"/>
        </w:rPr>
        <w:t xml:space="preserve">963</w:t>
      </w:r>
      <w:r>
        <w:rPr>
          <w:rStyle w:val="RefLPage"/>
        </w:rPr>
        <w:t xml:space="preserve">968</w:t>
      </w:r>
      <w:r>
        <w:t xml:space="preserve">.</w:t>
      </w:r>
    </w:p>
    <w:p>
      <w:pPr>
        <w:pStyle w:val="jrnlRefText noPMID"/>
      </w:pPr>
      <w:bookmarkStart w:id="54" w:name="R25"/>
      <w:bookmarkEnd w:id="54"/>
      <w:r>
        <w:rPr>
          <w:rStyle w:val="RefSlNo"/>
        </w:rPr>
        <w:t xml:space="preserve">25. </w:t>
      </w:r>
      <w:r>
        <w:rPr>
          <w:rStyle w:val="RefAuthor"/>
          <w:rStyle w:val="RefSurName"/>
        </w:rPr>
        <w:t xml:space="preserve">Klitgaard</w:t>
      </w:r>
      <w:r>
        <w:rPr>
          <w:rStyle w:val="RefAuthor"/>
        </w:rPr>
        <w:t xml:space="preserve"> </w:t>
      </w:r>
      <w:r>
        <w:rPr>
          <w:rStyle w:val="RefAuthor"/>
          <w:rStyle w:val="RefGivenName"/>
        </w:rPr>
        <w:t xml:space="preserve">H</w:t>
      </w:r>
      <w:r>
        <w:t xml:space="preserve">, </w:t>
      </w:r>
      <w:r>
        <w:rPr>
          <w:rStyle w:val="RefAuthor"/>
          <w:rStyle w:val="RefSurName"/>
        </w:rPr>
        <w:t xml:space="preserve">Matagne</w:t>
      </w:r>
      <w:r>
        <w:rPr>
          <w:rStyle w:val="RefAuthor"/>
        </w:rPr>
        <w:t xml:space="preserve"> </w:t>
      </w:r>
      <w:r>
        <w:rPr>
          <w:rStyle w:val="RefAuthor"/>
          <w:rStyle w:val="RefGivenName"/>
        </w:rPr>
        <w:t xml:space="preserve">A</w:t>
      </w:r>
      <w:r>
        <w:t xml:space="preserve">, </w:t>
      </w:r>
      <w:r>
        <w:rPr>
          <w:rStyle w:val="RefAuthor"/>
          <w:rStyle w:val="RefSurName"/>
        </w:rPr>
        <w:t xml:space="preserve">Nicolas</w:t>
      </w:r>
      <w:r>
        <w:rPr>
          <w:rStyle w:val="RefAuthor"/>
        </w:rPr>
        <w:t xml:space="preserve"> </w:t>
      </w:r>
      <w:r>
        <w:rPr>
          <w:rStyle w:val="RefAuthor"/>
          <w:rStyle w:val="RefGivenName"/>
        </w:rPr>
        <w:t xml:space="preserve">JM</w:t>
      </w:r>
      <w:r>
        <w:t xml:space="preserve">, </w:t>
      </w:r>
      <w:r>
        <w:rPr>
          <w:rStyle w:val="RefEtal"/>
        </w:rPr>
        <w:t xml:space="preserve">et al</w:t>
      </w:r>
      <w:r>
        <w:t xml:space="preserve">. </w:t>
      </w:r>
      <w:r>
        <w:rPr>
          <w:rStyle w:val="RefArticleTitle"/>
        </w:rPr>
        <w:t xml:space="preserve">Brivaracetam: rationale for discovery and preclinical profile of a selective SV2A ligand for epilepsy treatment</w:t>
      </w:r>
      <w:r>
        <w:t xml:space="preserve">. </w:t>
      </w:r>
      <w:r>
        <w:rPr>
          <w:rStyle w:val="RefJournalTitle"/>
          <w:i/>
          <w:iCs/>
        </w:rPr>
        <w:t xml:space="preserve">Epilepsia</w:t>
      </w:r>
      <w:r>
        <w:t xml:space="preserve">. </w:t>
      </w:r>
      <w:r>
        <w:rPr>
          <w:rStyle w:val="RefYear"/>
        </w:rPr>
        <w:t xml:space="preserve">2016</w:t>
      </w:r>
      <w:r>
        <w:t xml:space="preserve">;</w:t>
      </w:r>
      <w:r>
        <w:rPr>
          <w:rStyle w:val="RefVolume"/>
        </w:rPr>
        <w:t xml:space="preserve">57</w:t>
      </w:r>
      <w:r>
        <w:t xml:space="preserve">:</w:t>
      </w:r>
      <w:r>
        <w:rPr>
          <w:rStyle w:val="RefFPage"/>
        </w:rPr>
        <w:t xml:space="preserve">538</w:t>
      </w:r>
      <w:r>
        <w:rPr>
          <w:rStyle w:val="RefLPage"/>
        </w:rPr>
        <w:t xml:space="preserve">548</w:t>
      </w:r>
      <w:r>
        <w:t xml:space="preserve">.</w:t>
      </w:r>
    </w:p>
    <w:p>
      <w:pPr>
        <w:pStyle w:val="jrnlRefText noPMID"/>
      </w:pPr>
      <w:bookmarkStart w:id="56" w:name="R26"/>
      <w:bookmarkEnd w:id="56"/>
      <w:r>
        <w:rPr>
          <w:rStyle w:val="RefSlNo"/>
        </w:rPr>
        <w:t xml:space="preserve">26. </w:t>
      </w:r>
      <w:r>
        <w:rPr>
          <w:rStyle w:val="RefAuthor"/>
          <w:rStyle w:val="RefSurName"/>
        </w:rPr>
        <w:t xml:space="preserve">Pan</w:t>
      </w:r>
      <w:r>
        <w:rPr>
          <w:rStyle w:val="RefAuthor"/>
        </w:rPr>
        <w:t xml:space="preserve"> </w:t>
      </w:r>
      <w:r>
        <w:rPr>
          <w:rStyle w:val="RefAuthor"/>
          <w:rStyle w:val="RefGivenName"/>
        </w:rPr>
        <w:t xml:space="preserve">Y</w:t>
      </w:r>
      <w:r>
        <w:t xml:space="preserve">, </w:t>
      </w:r>
      <w:r>
        <w:rPr>
          <w:rStyle w:val="RefAuthor"/>
          <w:rStyle w:val="RefSurName"/>
        </w:rPr>
        <w:t xml:space="preserve">Qiu</w:t>
      </w:r>
      <w:r>
        <w:rPr>
          <w:rStyle w:val="RefAuthor"/>
        </w:rPr>
        <w:t xml:space="preserve"> </w:t>
      </w:r>
      <w:r>
        <w:rPr>
          <w:rStyle w:val="RefAuthor"/>
          <w:rStyle w:val="RefGivenName"/>
        </w:rPr>
        <w:t xml:space="preserve">J</w:t>
      </w:r>
      <w:r>
        <w:t xml:space="preserve">, </w:t>
      </w:r>
      <w:r>
        <w:rPr>
          <w:rStyle w:val="RefAuthor"/>
          <w:rStyle w:val="RefSurName"/>
        </w:rPr>
        <w:t xml:space="preserve">Silverman</w:t>
      </w:r>
      <w:r>
        <w:rPr>
          <w:rStyle w:val="RefAuthor"/>
        </w:rPr>
        <w:t xml:space="preserve"> </w:t>
      </w:r>
      <w:r>
        <w:rPr>
          <w:rStyle w:val="RefAuthor"/>
          <w:rStyle w:val="RefGivenName"/>
        </w:rPr>
        <w:t xml:space="preserve">RB</w:t>
      </w:r>
      <w:r>
        <w:t xml:space="preserve">. </w:t>
      </w:r>
      <w:r>
        <w:rPr>
          <w:rStyle w:val="RefArticleTitle"/>
        </w:rPr>
        <w:t xml:space="preserve">Design, synthesis, and biological activity of a difluoro-substituted, conformationally rigid vigabatrin analogue as a potent gamma-aminobutyric acid aminotransferase inhibitor</w:t>
      </w:r>
      <w:r>
        <w:t xml:space="preserve">. </w:t>
      </w:r>
      <w:r>
        <w:rPr>
          <w:rStyle w:val="RefJournalTitle"/>
          <w:i/>
          <w:iCs/>
        </w:rPr>
        <w:t xml:space="preserve">J Med Chem</w:t>
      </w:r>
      <w:r>
        <w:t xml:space="preserve">. </w:t>
      </w:r>
      <w:r>
        <w:rPr>
          <w:rStyle w:val="RefYear"/>
        </w:rPr>
        <w:t xml:space="preserve">2003</w:t>
      </w:r>
      <w:r>
        <w:t xml:space="preserve">;</w:t>
      </w:r>
      <w:r>
        <w:rPr>
          <w:rStyle w:val="RefVolume"/>
        </w:rPr>
        <w:t xml:space="preserve">46</w:t>
      </w:r>
      <w:r>
        <w:t xml:space="preserve">:</w:t>
      </w:r>
      <w:r>
        <w:rPr>
          <w:rStyle w:val="RefFPage"/>
        </w:rPr>
        <w:t xml:space="preserve">5292</w:t>
      </w:r>
      <w:r>
        <w:t xml:space="preserve">.</w:t>
      </w:r>
    </w:p>
    <w:p>
      <w:pPr>
        <w:pStyle w:val="jrnlRefText noPMID"/>
      </w:pPr>
      <w:bookmarkStart w:id="58" w:name="R27"/>
      <w:bookmarkEnd w:id="58"/>
      <w:r>
        <w:rPr>
          <w:rStyle w:val="RefSlNo"/>
        </w:rPr>
        <w:t xml:space="preserve">27. </w:t>
      </w:r>
      <w:r>
        <w:rPr>
          <w:rStyle w:val="RefAuthor"/>
          <w:rStyle w:val="RefSurName"/>
        </w:rPr>
        <w:t xml:space="preserve">Silverman</w:t>
      </w:r>
      <w:r>
        <w:rPr>
          <w:rStyle w:val="RefAuthor"/>
        </w:rPr>
        <w:t xml:space="preserve"> </w:t>
      </w:r>
      <w:r>
        <w:rPr>
          <w:rStyle w:val="RefAuthor"/>
          <w:rStyle w:val="RefGivenName"/>
        </w:rPr>
        <w:t xml:space="preserve">RB</w:t>
      </w:r>
      <w:r>
        <w:t xml:space="preserve">. </w:t>
      </w:r>
      <w:r>
        <w:rPr>
          <w:rStyle w:val="RefArticleTitle"/>
        </w:rPr>
        <w:t xml:space="preserve">The 2011 E. B. hershberg award for important discoveries in medicinally active substances: (1S,3S)-3-amino-4-difluoromethylenyl-1-cyclopentanoic acid (CPP-115), a GABA aminotransferase inactivator and new treatment for drug addiction and infantile spasms</w:t>
      </w:r>
      <w:r>
        <w:t xml:space="preserve">. </w:t>
      </w:r>
      <w:r>
        <w:rPr>
          <w:rStyle w:val="RefJournalTitle"/>
          <w:i/>
          <w:iCs/>
        </w:rPr>
        <w:t xml:space="preserve">J Med Chem</w:t>
      </w:r>
      <w:r>
        <w:t xml:space="preserve">.</w:t>
      </w:r>
      <w:r>
        <w:rPr>
          <w:rStyle w:val="RefVolume"/>
        </w:rPr>
        <w:t xml:space="preserve">2012</w:t>
      </w:r>
      <w:r>
        <w:t xml:space="preserve">(</w:t>
      </w:r>
      <w:r>
        <w:rPr>
          <w:rStyle w:val="RefIssue"/>
        </w:rPr>
        <w:t xml:space="preserve">55</w:t>
      </w:r>
      <w:r>
        <w:t xml:space="preserve">):</w:t>
      </w:r>
      <w:r>
        <w:rPr>
          <w:rStyle w:val="RefFPage"/>
        </w:rPr>
        <w:t xml:space="preserve">567</w:t>
      </w:r>
      <w:r>
        <w:rPr>
          <w:rStyle w:val="RefLPage"/>
        </w:rPr>
        <w:t xml:space="preserve">575</w:t>
      </w:r>
      <w:r>
        <w:t xml:space="preserve">.</w:t>
      </w:r>
    </w:p>
    <w:p>
      <w:pPr>
        <w:pStyle w:val="jrnlRefText noPMID"/>
      </w:pPr>
      <w:bookmarkStart w:id="60" w:name="R28"/>
      <w:bookmarkEnd w:id="60"/>
      <w:r>
        <w:rPr>
          <w:rStyle w:val="RefSlNo"/>
        </w:rPr>
        <w:t xml:space="preserve">28. </w:t>
      </w:r>
      <w:r>
        <w:rPr>
          <w:rStyle w:val="RefAuthor"/>
          <w:rStyle w:val="RefSurName"/>
        </w:rPr>
        <w:t xml:space="preserve">Briggs</w:t>
      </w:r>
      <w:r>
        <w:rPr>
          <w:rStyle w:val="RefAuthor"/>
        </w:rPr>
        <w:t xml:space="preserve"> </w:t>
      </w:r>
      <w:r>
        <w:rPr>
          <w:rStyle w:val="RefAuthor"/>
          <w:rStyle w:val="RefGivenName"/>
        </w:rPr>
        <w:t xml:space="preserve">SW</w:t>
      </w:r>
      <w:r>
        <w:t xml:space="preserve">, </w:t>
      </w:r>
      <w:r>
        <w:rPr>
          <w:rStyle w:val="RefAuthor"/>
          <w:rStyle w:val="RefSurName"/>
        </w:rPr>
        <w:t xml:space="preserve">Mowrey</w:t>
      </w:r>
      <w:r>
        <w:rPr>
          <w:rStyle w:val="RefAuthor"/>
        </w:rPr>
        <w:t xml:space="preserve"> </w:t>
      </w:r>
      <w:r>
        <w:rPr>
          <w:rStyle w:val="RefAuthor"/>
          <w:rStyle w:val="RefGivenName"/>
        </w:rPr>
        <w:t xml:space="preserve">W</w:t>
      </w:r>
      <w:r>
        <w:t xml:space="preserve">, </w:t>
      </w:r>
      <w:r>
        <w:rPr>
          <w:rStyle w:val="RefAuthor"/>
          <w:rStyle w:val="RefSurName"/>
        </w:rPr>
        <w:t xml:space="preserve">Hall</w:t>
      </w:r>
      <w:r>
        <w:rPr>
          <w:rStyle w:val="RefAuthor"/>
        </w:rPr>
        <w:t xml:space="preserve"> </w:t>
      </w:r>
      <w:r>
        <w:rPr>
          <w:rStyle w:val="RefAuthor"/>
          <w:rStyle w:val="RefGivenName"/>
        </w:rPr>
        <w:t xml:space="preserve">CB</w:t>
      </w:r>
      <w:r>
        <w:t xml:space="preserve">, </w:t>
      </w:r>
      <w:r>
        <w:rPr>
          <w:rStyle w:val="RefAuthor"/>
          <w:rStyle w:val="RefSurName"/>
        </w:rPr>
        <w:t xml:space="preserve">Galanopoulou</w:t>
      </w:r>
      <w:r>
        <w:rPr>
          <w:rStyle w:val="RefAuthor"/>
        </w:rPr>
        <w:t xml:space="preserve"> </w:t>
      </w:r>
      <w:r>
        <w:rPr>
          <w:rStyle w:val="RefAuthor"/>
          <w:rStyle w:val="RefGivenName"/>
        </w:rPr>
        <w:t xml:space="preserve">AS</w:t>
      </w:r>
      <w:r>
        <w:t xml:space="preserve">. </w:t>
      </w:r>
      <w:r>
        <w:rPr>
          <w:rStyle w:val="RefArticleTitle"/>
        </w:rPr>
        <w:t xml:space="preserve">CPP-115, a vigabatrin analogue, decreases spasms in the multiple-hit rat model of infantile spasms</w:t>
      </w:r>
      <w:r>
        <w:t xml:space="preserve">. </w:t>
      </w:r>
      <w:r>
        <w:rPr>
          <w:rStyle w:val="RefJournalTitle"/>
          <w:i/>
          <w:iCs/>
        </w:rPr>
        <w:t xml:space="preserve">Epilepsia</w:t>
      </w:r>
      <w:r>
        <w:t xml:space="preserve">. </w:t>
      </w:r>
      <w:r>
        <w:rPr>
          <w:rStyle w:val="RefYear"/>
        </w:rPr>
        <w:t xml:space="preserve">2014</w:t>
      </w:r>
      <w:r>
        <w:t xml:space="preserve">;</w:t>
      </w:r>
      <w:r>
        <w:rPr>
          <w:rStyle w:val="RefVolume"/>
        </w:rPr>
        <w:t xml:space="preserve">551</w:t>
      </w:r>
      <w:r>
        <w:t xml:space="preserve">:</w:t>
      </w:r>
      <w:r>
        <w:rPr>
          <w:rStyle w:val="RefFPage"/>
        </w:rPr>
        <w:t xml:space="preserve">94</w:t>
      </w:r>
      <w:r>
        <w:rPr>
          <w:rStyle w:val="RefLPage"/>
        </w:rPr>
        <w:t xml:space="preserve">102</w:t>
      </w:r>
      <w:r>
        <w:t xml:space="preserve">.</w:t>
      </w:r>
    </w:p>
    <w:p>
      <w:pPr>
        <w:pStyle w:val="jrnlRefText noPMID"/>
      </w:pPr>
      <w:bookmarkStart w:id="62" w:name="R29"/>
      <w:bookmarkEnd w:id="62"/>
      <w:r>
        <w:rPr>
          <w:rStyle w:val="RefSlNo"/>
        </w:rPr>
        <w:t xml:space="preserve">29. </w:t>
      </w:r>
      <w:r>
        <w:rPr>
          <w:rStyle w:val="RefAuthor"/>
          <w:rStyle w:val="RefSurName"/>
        </w:rPr>
        <w:t xml:space="preserve">Bialer</w:t>
      </w:r>
      <w:r>
        <w:rPr>
          <w:rStyle w:val="RefAuthor"/>
        </w:rPr>
        <w:t xml:space="preserve"> </w:t>
      </w:r>
      <w:r>
        <w:rPr>
          <w:rStyle w:val="RefAuthor"/>
          <w:rStyle w:val="RefGivenName"/>
        </w:rPr>
        <w:t xml:space="preserve">M</w:t>
      </w:r>
      <w:r>
        <w:t xml:space="preserve">, </w:t>
      </w:r>
      <w:r>
        <w:rPr>
          <w:rStyle w:val="RefAuthor"/>
          <w:rStyle w:val="RefSurName"/>
        </w:rPr>
        <w:t xml:space="preserve">Johannessen</w:t>
      </w:r>
      <w:r>
        <w:rPr>
          <w:rStyle w:val="RefAuthor"/>
        </w:rPr>
        <w:t xml:space="preserve"> </w:t>
      </w:r>
      <w:r>
        <w:rPr>
          <w:rStyle w:val="RefAuthor"/>
          <w:rStyle w:val="RefGivenName"/>
        </w:rPr>
        <w:t xml:space="preserve">SI</w:t>
      </w:r>
      <w:r>
        <w:t xml:space="preserve">, </w:t>
      </w:r>
      <w:r>
        <w:rPr>
          <w:rStyle w:val="RefAuthor"/>
          <w:rStyle w:val="RefSurName"/>
        </w:rPr>
        <w:t xml:space="preserve">Levy</w:t>
      </w:r>
      <w:r>
        <w:rPr>
          <w:rStyle w:val="RefAuthor"/>
        </w:rPr>
        <w:t xml:space="preserve"> </w:t>
      </w:r>
      <w:r>
        <w:rPr>
          <w:rStyle w:val="RefAuthor"/>
          <w:rStyle w:val="RefGivenName"/>
        </w:rPr>
        <w:t xml:space="preserve">RH</w:t>
      </w:r>
      <w:r>
        <w:t xml:space="preserve">, </w:t>
      </w:r>
      <w:r>
        <w:rPr>
          <w:rStyle w:val="RefAuthor"/>
          <w:rStyle w:val="RefSurName"/>
        </w:rPr>
        <w:t xml:space="preserve">Perucca</w:t>
      </w:r>
      <w:r>
        <w:rPr>
          <w:rStyle w:val="RefAuthor"/>
        </w:rPr>
        <w:t xml:space="preserve"> </w:t>
      </w:r>
      <w:r>
        <w:rPr>
          <w:rStyle w:val="RefAuthor"/>
          <w:rStyle w:val="RefGivenName"/>
        </w:rPr>
        <w:t xml:space="preserve">E</w:t>
      </w:r>
      <w:r>
        <w:t xml:space="preserve">, </w:t>
      </w:r>
      <w:r>
        <w:rPr>
          <w:rStyle w:val="RefAuthor"/>
          <w:rStyle w:val="RefSurName"/>
        </w:rPr>
        <w:t xml:space="preserve">Tomson</w:t>
      </w:r>
      <w:r>
        <w:rPr>
          <w:rStyle w:val="RefAuthor"/>
        </w:rPr>
        <w:t xml:space="preserve"> </w:t>
      </w:r>
      <w:r>
        <w:rPr>
          <w:rStyle w:val="RefAuthor"/>
          <w:rStyle w:val="RefGivenName"/>
        </w:rPr>
        <w:t xml:space="preserve">T</w:t>
      </w:r>
      <w:r>
        <w:t xml:space="preserve">, </w:t>
      </w:r>
      <w:r>
        <w:rPr>
          <w:rStyle w:val="RefAuthor"/>
          <w:rStyle w:val="RefSurName"/>
        </w:rPr>
        <w:t xml:space="preserve">White</w:t>
      </w:r>
      <w:r>
        <w:rPr>
          <w:rStyle w:val="RefAuthor"/>
        </w:rPr>
        <w:t xml:space="preserve"> </w:t>
      </w:r>
      <w:r>
        <w:rPr>
          <w:rStyle w:val="RefAuthor"/>
          <w:rStyle w:val="RefGivenName"/>
        </w:rPr>
        <w:t xml:space="preserve">HS</w:t>
      </w:r>
      <w:r>
        <w:t xml:space="preserve">. </w:t>
      </w:r>
      <w:r>
        <w:rPr>
          <w:rStyle w:val="RefArticleTitle"/>
        </w:rPr>
        <w:t xml:space="preserve">Progress report on new antiepileptic drugs: a summary of the Eleventh Eilat Conference (EILAT XI)</w:t>
      </w:r>
      <w:r>
        <w:t xml:space="preserve">. </w:t>
      </w:r>
      <w:del w:id="396" w:author="cross-ref" w:date="cross-ref">
        <w:r>
          <w:rPr>
            <w:rStyle w:val="RefJournalTitle"/>
          </w:rPr>
          <w:delText xml:space="preserve">Epilepsy Res</w:delText>
        </w:r>
      </w:del>
      <w:ins w:id="397" w:author="cross-ref" w:date="cross-ref">
        <w:r>
          <w:rPr>
            <w:rStyle w:val="RefJournalTitle"/>
            <w:i/>
            <w:iCs/>
          </w:rPr>
          <w:t xml:space="preserve">Epilepsy Res</w:t>
        </w:r>
      </w:ins>
      <w:r>
        <w:t xml:space="preserve">. </w:t>
      </w:r>
      <w:r>
        <w:rPr>
          <w:rStyle w:val="RefYear"/>
        </w:rPr>
        <w:t xml:space="preserve">2013</w:t>
      </w:r>
      <w:r>
        <w:t xml:space="preserve">;</w:t>
      </w:r>
      <w:r>
        <w:rPr>
          <w:rStyle w:val="RefVolume"/>
        </w:rPr>
        <w:t xml:space="preserve">103</w:t>
      </w:r>
      <w:r>
        <w:t xml:space="preserve">:</w:t>
      </w:r>
      <w:r>
        <w:rPr>
          <w:rStyle w:val="RefFPage"/>
        </w:rPr>
        <w:t xml:space="preserve">2</w:t>
      </w:r>
      <w:r>
        <w:rPr>
          <w:rStyle w:val="RefLPage"/>
        </w:rPr>
        <w:t xml:space="preserve">30</w:t>
      </w:r>
      <w:r>
        <w:t xml:space="preserve">.</w:t>
      </w:r>
    </w:p>
    <w:p>
      <w:pPr>
        <w:pStyle w:val="jrnlRefText noPMID"/>
      </w:pPr>
      <w:bookmarkStart w:id="64" w:name="R30"/>
      <w:bookmarkEnd w:id="64"/>
      <w:r>
        <w:rPr>
          <w:rStyle w:val="RefSlNo"/>
        </w:rPr>
        <w:t xml:space="preserve">30. </w:t>
      </w:r>
      <w:r>
        <w:rPr>
          <w:rStyle w:val="RefAuthor"/>
          <w:rStyle w:val="RefSurName"/>
        </w:rPr>
        <w:t xml:space="preserve">Pressler</w:t>
      </w:r>
      <w:r>
        <w:rPr>
          <w:rStyle w:val="RefAuthor"/>
        </w:rPr>
        <w:t xml:space="preserve"> </w:t>
      </w:r>
      <w:r>
        <w:rPr>
          <w:rStyle w:val="RefAuthor"/>
          <w:rStyle w:val="RefGivenName"/>
        </w:rPr>
        <w:t xml:space="preserve">RM</w:t>
      </w:r>
      <w:r>
        <w:t xml:space="preserve">, </w:t>
      </w:r>
      <w:r>
        <w:rPr>
          <w:rStyle w:val="RefAuthor"/>
          <w:rStyle w:val="RefSurName"/>
        </w:rPr>
        <w:t xml:space="preserve">Boylan</w:t>
      </w:r>
      <w:r>
        <w:rPr>
          <w:rStyle w:val="RefAuthor"/>
        </w:rPr>
        <w:t xml:space="preserve"> </w:t>
      </w:r>
      <w:r>
        <w:rPr>
          <w:rStyle w:val="RefAuthor"/>
          <w:rStyle w:val="RefGivenName"/>
        </w:rPr>
        <w:t xml:space="preserve">GB</w:t>
      </w:r>
      <w:r>
        <w:t xml:space="preserve">, </w:t>
      </w:r>
      <w:r>
        <w:rPr>
          <w:rStyle w:val="RefAuthor"/>
          <w:rStyle w:val="RefSurName"/>
        </w:rPr>
        <w:t xml:space="preserve">Marlow</w:t>
      </w:r>
      <w:r>
        <w:rPr>
          <w:rStyle w:val="RefAuthor"/>
        </w:rPr>
        <w:t xml:space="preserve"> </w:t>
      </w:r>
      <w:r>
        <w:rPr>
          <w:rStyle w:val="RefAuthor"/>
          <w:rStyle w:val="RefGivenName"/>
        </w:rPr>
        <w:t xml:space="preserve">N</w:t>
      </w:r>
      <w:r>
        <w:t xml:space="preserve">, </w:t>
      </w:r>
      <w:r>
        <w:rPr>
          <w:rStyle w:val="RefEtal"/>
        </w:rPr>
        <w:t xml:space="preserve">et al</w:t>
      </w:r>
      <w:r>
        <w:t xml:space="preserve">. </w:t>
      </w:r>
      <w:r>
        <w:rPr>
          <w:rStyle w:val="RefArticleTitle"/>
        </w:rPr>
        <w:t xml:space="preserve">Bumetanide for the treatment of seizures in newborn babies with hypoxic ischaemic encephalopathy (NEMO): an open-label, dose finding, and feasibility phase 1/2 trial</w:t>
      </w:r>
      <w:r>
        <w:t xml:space="preserve">. </w:t>
      </w:r>
      <w:r>
        <w:rPr>
          <w:rStyle w:val="RefJournalTitle"/>
          <w:i/>
          <w:iCs/>
        </w:rPr>
        <w:t xml:space="preserve">Lancet Neurol</w:t>
      </w:r>
      <w:r>
        <w:t xml:space="preserve">. </w:t>
      </w:r>
      <w:r>
        <w:rPr>
          <w:rStyle w:val="RefYear"/>
        </w:rPr>
        <w:t xml:space="preserve">2015</w:t>
      </w:r>
      <w:r>
        <w:t xml:space="preserve">;</w:t>
      </w:r>
      <w:r>
        <w:rPr>
          <w:rStyle w:val="RefVolume"/>
        </w:rPr>
        <w:t xml:space="preserve">14</w:t>
      </w:r>
      <w:r>
        <w:t xml:space="preserve">:</w:t>
      </w:r>
      <w:r>
        <w:rPr>
          <w:rStyle w:val="RefFPage"/>
        </w:rPr>
        <w:t xml:space="preserve">469</w:t>
      </w:r>
      <w:r>
        <w:rPr>
          <w:rStyle w:val="RefLPage"/>
        </w:rPr>
        <w:t xml:space="preserve">477</w:t>
      </w:r>
      <w:r>
        <w:t xml:space="preserve">.</w:t>
      </w:r>
    </w:p>
    <w:p>
      <w:pPr>
        <w:pStyle w:val="jrnlRefText noPMID"/>
      </w:pPr>
      <w:bookmarkStart w:id="66" w:name="R31"/>
      <w:bookmarkEnd w:id="66"/>
      <w:r>
        <w:rPr>
          <w:rStyle w:val="RefSlNo"/>
        </w:rPr>
        <w:t xml:space="preserve">31. </w:t>
      </w:r>
      <w:r>
        <w:rPr>
          <w:rStyle w:val="RefAuthor"/>
          <w:rStyle w:val="RefSurName"/>
        </w:rPr>
        <w:t xml:space="preserve">Ravizza</w:t>
      </w:r>
      <w:r>
        <w:rPr>
          <w:rStyle w:val="RefAuthor"/>
        </w:rPr>
        <w:t xml:space="preserve"> </w:t>
      </w:r>
      <w:r>
        <w:rPr>
          <w:rStyle w:val="RefAuthor"/>
          <w:rStyle w:val="RefGivenName"/>
        </w:rPr>
        <w:t xml:space="preserve">T</w:t>
      </w:r>
      <w:r>
        <w:t xml:space="preserve">, </w:t>
      </w:r>
      <w:r>
        <w:rPr>
          <w:rStyle w:val="RefAuthor"/>
          <w:rStyle w:val="RefSurName"/>
        </w:rPr>
        <w:t xml:space="preserve">No</w:t>
      </w:r>
      <w:r>
        <w:rPr>
          <w:rStyle w:val="RefAuthor"/>
        </w:rPr>
        <w:t xml:space="preserve"> </w:t>
      </w:r>
      <w:r>
        <w:rPr>
          <w:rStyle w:val="RefAuthor"/>
          <w:rStyle w:val="RefGivenName"/>
        </w:rPr>
        <w:t xml:space="preserve">F</w:t>
      </w:r>
      <w:r>
        <w:t xml:space="preserve">, </w:t>
      </w:r>
      <w:r>
        <w:rPr>
          <w:rStyle w:val="RefAuthor"/>
          <w:rStyle w:val="RefSurName"/>
        </w:rPr>
        <w:t xml:space="preserve">Zardoni</w:t>
      </w:r>
      <w:r>
        <w:rPr>
          <w:rStyle w:val="RefAuthor"/>
        </w:rPr>
        <w:t xml:space="preserve"> </w:t>
      </w:r>
      <w:r>
        <w:rPr>
          <w:rStyle w:val="RefAuthor"/>
          <w:rStyle w:val="RefGivenName"/>
        </w:rPr>
        <w:t xml:space="preserve">D</w:t>
      </w:r>
      <w:r>
        <w:t xml:space="preserve">, </w:t>
      </w:r>
      <w:r>
        <w:rPr>
          <w:rStyle w:val="RefAuthor"/>
          <w:rStyle w:val="RefSurName"/>
        </w:rPr>
        <w:t xml:space="preserve">Vaghi</w:t>
      </w:r>
      <w:r>
        <w:rPr>
          <w:rStyle w:val="RefAuthor"/>
        </w:rPr>
        <w:t xml:space="preserve"> </w:t>
      </w:r>
      <w:r>
        <w:rPr>
          <w:rStyle w:val="RefAuthor"/>
          <w:rStyle w:val="RefGivenName"/>
        </w:rPr>
        <w:t xml:space="preserve">V</w:t>
      </w:r>
      <w:r>
        <w:t xml:space="preserve">, </w:t>
      </w:r>
      <w:r>
        <w:rPr>
          <w:rStyle w:val="RefAuthor"/>
          <w:rStyle w:val="RefSurName"/>
        </w:rPr>
        <w:t xml:space="preserve">Sifringer</w:t>
      </w:r>
      <w:r>
        <w:rPr>
          <w:rStyle w:val="RefAuthor"/>
        </w:rPr>
        <w:t xml:space="preserve"> </w:t>
      </w:r>
      <w:r>
        <w:rPr>
          <w:rStyle w:val="RefAuthor"/>
          <w:rStyle w:val="RefGivenName"/>
        </w:rPr>
        <w:t xml:space="preserve">M</w:t>
      </w:r>
      <w:r>
        <w:t xml:space="preserve">, </w:t>
      </w:r>
      <w:r>
        <w:rPr>
          <w:rStyle w:val="RefAuthor"/>
          <w:rStyle w:val="RefSurName"/>
        </w:rPr>
        <w:t xml:space="preserve">Vezzani</w:t>
      </w:r>
      <w:r>
        <w:rPr>
          <w:rStyle w:val="RefAuthor"/>
        </w:rPr>
        <w:t xml:space="preserve"> </w:t>
      </w:r>
      <w:r>
        <w:rPr>
          <w:rStyle w:val="RefAuthor"/>
          <w:rStyle w:val="RefGivenName"/>
        </w:rPr>
        <w:t xml:space="preserve">A</w:t>
      </w:r>
      <w:r>
        <w:t xml:space="preserve">. </w:t>
      </w:r>
      <w:r>
        <w:rPr>
          <w:rStyle w:val="RefArticleTitle"/>
        </w:rPr>
        <w:t xml:space="preserve">Interleukin converting enzyme inhibition impairs kindling epileptogenesis in rats by blocking astrocytic il-1beta production</w:t>
      </w:r>
      <w:r>
        <w:t xml:space="preserve">. </w:t>
      </w:r>
      <w:r>
        <w:rPr>
          <w:rStyle w:val="RefJournalTitle"/>
          <w:i/>
          <w:iCs/>
        </w:rPr>
        <w:t xml:space="preserve">Neurobiol Dis</w:t>
      </w:r>
      <w:r>
        <w:t xml:space="preserve">. </w:t>
      </w:r>
      <w:r>
        <w:rPr>
          <w:rStyle w:val="RefYear"/>
        </w:rPr>
        <w:t xml:space="preserve">2008</w:t>
      </w:r>
      <w:r>
        <w:t xml:space="preserve">;</w:t>
      </w:r>
      <w:r>
        <w:rPr>
          <w:rStyle w:val="RefVolume"/>
        </w:rPr>
        <w:t xml:space="preserve">31</w:t>
      </w:r>
      <w:r>
        <w:t xml:space="preserve">:</w:t>
      </w:r>
      <w:r>
        <w:rPr>
          <w:rStyle w:val="RefFPage"/>
        </w:rPr>
        <w:t xml:space="preserve">327</w:t>
      </w:r>
      <w:r>
        <w:rPr>
          <w:rStyle w:val="RefLPage"/>
        </w:rPr>
        <w:t xml:space="preserve">333</w:t>
      </w:r>
      <w:r>
        <w:t xml:space="preserve">.</w:t>
      </w:r>
    </w:p>
    <w:p>
      <w:pPr>
        <w:pStyle w:val="jrnlRefText noPMID"/>
      </w:pPr>
      <w:bookmarkStart w:id="68" w:name="R32"/>
      <w:bookmarkEnd w:id="68"/>
      <w:r>
        <w:rPr>
          <w:rStyle w:val="RefSlNo"/>
        </w:rPr>
        <w:t xml:space="preserve">32. </w:t>
      </w:r>
      <w:r>
        <w:rPr>
          <w:rStyle w:val="RefAuthor"/>
          <w:rStyle w:val="RefSurName"/>
        </w:rPr>
        <w:t xml:space="preserve">Maroso</w:t>
      </w:r>
      <w:r>
        <w:rPr>
          <w:rStyle w:val="RefAuthor"/>
        </w:rPr>
        <w:t xml:space="preserve"> </w:t>
      </w:r>
      <w:r>
        <w:rPr>
          <w:rStyle w:val="RefAuthor"/>
          <w:rStyle w:val="RefGivenName"/>
        </w:rPr>
        <w:t xml:space="preserve">M</w:t>
      </w:r>
      <w:r>
        <w:t xml:space="preserve">, </w:t>
      </w:r>
      <w:r>
        <w:rPr>
          <w:rStyle w:val="RefAuthor"/>
          <w:rStyle w:val="RefSurName"/>
        </w:rPr>
        <w:t xml:space="preserve">Balosso</w:t>
      </w:r>
      <w:r>
        <w:rPr>
          <w:rStyle w:val="RefAuthor"/>
        </w:rPr>
        <w:t xml:space="preserve"> </w:t>
      </w:r>
      <w:r>
        <w:rPr>
          <w:rStyle w:val="RefAuthor"/>
          <w:rStyle w:val="RefGivenName"/>
        </w:rPr>
        <w:t xml:space="preserve">S</w:t>
      </w:r>
      <w:r>
        <w:t xml:space="preserve">, </w:t>
      </w:r>
      <w:r>
        <w:rPr>
          <w:rStyle w:val="RefAuthor"/>
          <w:rStyle w:val="RefSurName"/>
        </w:rPr>
        <w:t xml:space="preserve">Ravizza</w:t>
      </w:r>
      <w:r>
        <w:rPr>
          <w:rStyle w:val="RefAuthor"/>
        </w:rPr>
        <w:t xml:space="preserve"> </w:t>
      </w:r>
      <w:r>
        <w:rPr>
          <w:rStyle w:val="RefAuthor"/>
          <w:rStyle w:val="RefGivenName"/>
        </w:rPr>
        <w:t xml:space="preserve">T</w:t>
      </w:r>
      <w:r>
        <w:t xml:space="preserve">, </w:t>
      </w:r>
      <w:r>
        <w:rPr>
          <w:rStyle w:val="RefEtal"/>
        </w:rPr>
        <w:t xml:space="preserve">et al</w:t>
      </w:r>
      <w:r>
        <w:t xml:space="preserve">. </w:t>
      </w:r>
      <w:r>
        <w:rPr>
          <w:rStyle w:val="RefArticleTitle"/>
        </w:rPr>
        <w:t xml:space="preserve">Interleukin-1 biosynthesis inhibition reduces acute seizures and drug resistant chronic epileptic activity in mice</w:t>
      </w:r>
      <w:r>
        <w:t xml:space="preserve">. </w:t>
      </w:r>
      <w:r>
        <w:rPr>
          <w:rStyle w:val="RefJournalTitle"/>
          <w:i/>
          <w:iCs/>
        </w:rPr>
        <w:t xml:space="preserve">Neurotherapeutics</w:t>
      </w:r>
      <w:r>
        <w:t xml:space="preserve">. </w:t>
      </w:r>
      <w:r>
        <w:rPr>
          <w:rStyle w:val="RefYear"/>
        </w:rPr>
        <w:t xml:space="preserve">2011</w:t>
      </w:r>
      <w:r>
        <w:t xml:space="preserve">;</w:t>
      </w:r>
      <w:r>
        <w:rPr>
          <w:rStyle w:val="RefVolume"/>
        </w:rPr>
        <w:t xml:space="preserve">8</w:t>
      </w:r>
      <w:r>
        <w:t xml:space="preserve">:</w:t>
      </w:r>
      <w:r>
        <w:rPr>
          <w:rStyle w:val="RefFPage"/>
        </w:rPr>
        <w:t xml:space="preserve">304</w:t>
      </w:r>
      <w:r>
        <w:rPr>
          <w:rStyle w:val="RefLPage"/>
        </w:rPr>
        <w:t xml:space="preserve">315</w:t>
      </w:r>
      <w:r>
        <w:t xml:space="preserve">.</w:t>
      </w:r>
    </w:p>
    <w:p>
      <w:pPr>
        <w:pStyle w:val="jrnlRefText noPMID"/>
      </w:pPr>
      <w:bookmarkStart w:id="70" w:name="R33"/>
      <w:bookmarkEnd w:id="70"/>
      <w:r>
        <w:rPr>
          <w:rStyle w:val="RefSlNo"/>
        </w:rPr>
        <w:t xml:space="preserve">33. </w:t>
      </w:r>
      <w:r>
        <w:rPr>
          <w:rStyle w:val="RefAuthor"/>
          <w:rStyle w:val="RefSurName"/>
        </w:rPr>
        <w:t xml:space="preserve">Dzhala</w:t>
      </w:r>
      <w:r>
        <w:rPr>
          <w:rStyle w:val="RefAuthor"/>
        </w:rPr>
        <w:t xml:space="preserve"> </w:t>
      </w:r>
      <w:r>
        <w:rPr>
          <w:rStyle w:val="RefAuthor"/>
          <w:rStyle w:val="RefGivenName"/>
        </w:rPr>
        <w:t xml:space="preserve">VI</w:t>
      </w:r>
      <w:r>
        <w:t xml:space="preserve">, </w:t>
      </w:r>
      <w:r>
        <w:rPr>
          <w:rStyle w:val="RefAuthor"/>
          <w:rStyle w:val="RefSurName"/>
        </w:rPr>
        <w:t xml:space="preserve">Brumback</w:t>
      </w:r>
      <w:r>
        <w:rPr>
          <w:rStyle w:val="RefAuthor"/>
        </w:rPr>
        <w:t xml:space="preserve"> </w:t>
      </w:r>
      <w:r>
        <w:rPr>
          <w:rStyle w:val="RefAuthor"/>
          <w:rStyle w:val="RefGivenName"/>
        </w:rPr>
        <w:t xml:space="preserve">AC</w:t>
      </w:r>
      <w:r>
        <w:t xml:space="preserve">, </w:t>
      </w:r>
      <w:r>
        <w:rPr>
          <w:rStyle w:val="RefAuthor"/>
          <w:rStyle w:val="RefSurName"/>
        </w:rPr>
        <w:t xml:space="preserve">Staley</w:t>
      </w:r>
      <w:r>
        <w:rPr>
          <w:rStyle w:val="RefAuthor"/>
        </w:rPr>
        <w:t xml:space="preserve"> </w:t>
      </w:r>
      <w:r>
        <w:rPr>
          <w:rStyle w:val="RefAuthor"/>
          <w:rStyle w:val="RefGivenName"/>
        </w:rPr>
        <w:t xml:space="preserve">KJ</w:t>
      </w:r>
      <w:r>
        <w:t xml:space="preserve">. </w:t>
      </w:r>
      <w:r>
        <w:rPr>
          <w:rStyle w:val="RefArticleTitle"/>
        </w:rPr>
        <w:t xml:space="preserve">Bumetanide enhances phenobarbital efficacy in a neonatal seizure model</w:t>
      </w:r>
      <w:r>
        <w:t xml:space="preserve">. </w:t>
      </w:r>
      <w:r>
        <w:rPr>
          <w:rStyle w:val="RefJournalTitle"/>
          <w:i/>
          <w:iCs/>
        </w:rPr>
        <w:t xml:space="preserve">Ann Neurol</w:t>
      </w:r>
      <w:r>
        <w:t xml:space="preserve">. </w:t>
      </w:r>
      <w:r>
        <w:rPr>
          <w:rStyle w:val="RefYear"/>
        </w:rPr>
        <w:t xml:space="preserve">2008</w:t>
      </w:r>
      <w:r>
        <w:t xml:space="preserve">;</w:t>
      </w:r>
      <w:r>
        <w:rPr>
          <w:rStyle w:val="RefVolume"/>
        </w:rPr>
        <w:t xml:space="preserve">63</w:t>
      </w:r>
      <w:r>
        <w:t xml:space="preserve">:</w:t>
      </w:r>
      <w:r>
        <w:rPr>
          <w:rStyle w:val="RefFPage"/>
        </w:rPr>
        <w:t xml:space="preserve">222</w:t>
      </w:r>
      <w:r>
        <w:rPr>
          <w:rStyle w:val="RefLPage"/>
        </w:rPr>
        <w:t xml:space="preserve">235</w:t>
      </w:r>
      <w:r>
        <w:t xml:space="preserve">.</w:t>
      </w:r>
    </w:p>
    <w:p>
      <w:pPr>
        <w:pStyle w:val="jrnlRefText noPMID"/>
      </w:pPr>
      <w:bookmarkStart w:id="72" w:name="R34"/>
      <w:bookmarkEnd w:id="72"/>
      <w:r>
        <w:rPr>
          <w:rStyle w:val="RefSlNo"/>
        </w:rPr>
        <w:t xml:space="preserve">34. </w:t>
      </w:r>
      <w:r>
        <w:rPr>
          <w:rStyle w:val="RefAuthor"/>
          <w:rStyle w:val="RefSurName"/>
        </w:rPr>
        <w:t xml:space="preserve">Kahle</w:t>
      </w:r>
      <w:r>
        <w:rPr>
          <w:rStyle w:val="RefAuthor"/>
        </w:rPr>
        <w:t xml:space="preserve"> </w:t>
      </w:r>
      <w:r>
        <w:rPr>
          <w:rStyle w:val="RefAuthor"/>
          <w:rStyle w:val="RefGivenName"/>
        </w:rPr>
        <w:t xml:space="preserve">KT</w:t>
      </w:r>
      <w:r>
        <w:t xml:space="preserve">, </w:t>
      </w:r>
      <w:r>
        <w:rPr>
          <w:rStyle w:val="RefAuthor"/>
          <w:rStyle w:val="RefSurName"/>
        </w:rPr>
        <w:t xml:space="preserve">Barnett</w:t>
      </w:r>
      <w:r>
        <w:rPr>
          <w:rStyle w:val="RefAuthor"/>
        </w:rPr>
        <w:t xml:space="preserve"> </w:t>
      </w:r>
      <w:r>
        <w:rPr>
          <w:rStyle w:val="RefAuthor"/>
          <w:rStyle w:val="RefGivenName"/>
        </w:rPr>
        <w:t xml:space="preserve">SM</w:t>
      </w:r>
      <w:r>
        <w:t xml:space="preserve">, </w:t>
      </w:r>
      <w:r>
        <w:rPr>
          <w:rStyle w:val="RefAuthor"/>
          <w:rStyle w:val="RefSurName"/>
        </w:rPr>
        <w:t xml:space="preserve">Sassower</w:t>
      </w:r>
      <w:r>
        <w:rPr>
          <w:rStyle w:val="RefAuthor"/>
        </w:rPr>
        <w:t xml:space="preserve"> </w:t>
      </w:r>
      <w:r>
        <w:rPr>
          <w:rStyle w:val="RefAuthor"/>
          <w:rStyle w:val="RefGivenName"/>
        </w:rPr>
        <w:t xml:space="preserve">KC</w:t>
      </w:r>
      <w:r>
        <w:t xml:space="preserve">, </w:t>
      </w:r>
      <w:r>
        <w:rPr>
          <w:rStyle w:val="RefAuthor"/>
          <w:rStyle w:val="RefSurName"/>
        </w:rPr>
        <w:t xml:space="preserve">Staley</w:t>
      </w:r>
      <w:r>
        <w:rPr>
          <w:rStyle w:val="RefAuthor"/>
        </w:rPr>
        <w:t xml:space="preserve"> </w:t>
      </w:r>
      <w:r>
        <w:rPr>
          <w:rStyle w:val="RefAuthor"/>
          <w:rStyle w:val="RefGivenName"/>
        </w:rPr>
        <w:t xml:space="preserve">KJ</w:t>
      </w:r>
      <w:r>
        <w:t xml:space="preserve">. </w:t>
      </w:r>
      <w:r>
        <w:rPr>
          <w:rStyle w:val="RefArticleTitle"/>
        </w:rPr>
        <w:t xml:space="preserve">Decreased seizure activity in a human neonate treated with bumetanide, an inhibitor of the na(+)-k(+)-2cl(-) cotransporter NKCC1</w:t>
      </w:r>
      <w:r>
        <w:t xml:space="preserve">. </w:t>
      </w:r>
      <w:r>
        <w:rPr>
          <w:rStyle w:val="RefJournalTitle"/>
          <w:i/>
          <w:iCs/>
        </w:rPr>
        <w:t xml:space="preserve">J Child Neurol</w:t>
      </w:r>
      <w:r>
        <w:t xml:space="preserve">. </w:t>
      </w:r>
      <w:r>
        <w:rPr>
          <w:rStyle w:val="RefYear"/>
        </w:rPr>
        <w:t xml:space="preserve">2009</w:t>
      </w:r>
      <w:r>
        <w:t xml:space="preserve">;</w:t>
      </w:r>
      <w:r>
        <w:rPr>
          <w:rStyle w:val="RefVolume"/>
        </w:rPr>
        <w:t xml:space="preserve">24</w:t>
      </w:r>
      <w:r>
        <w:t xml:space="preserve">:</w:t>
      </w:r>
      <w:r>
        <w:rPr>
          <w:rStyle w:val="RefFPage"/>
        </w:rPr>
        <w:t xml:space="preserve">572</w:t>
      </w:r>
      <w:r>
        <w:rPr>
          <w:rStyle w:val="RefLPage"/>
        </w:rPr>
        <w:t xml:space="preserve">576</w:t>
      </w:r>
      <w:r>
        <w:t xml:space="preserve">.</w:t>
      </w:r>
    </w:p>
    <w:p>
      <w:pPr>
        <w:pStyle w:val="jrnlRefText noPMID"/>
      </w:pPr>
      <w:bookmarkStart w:id="74" w:name="R35"/>
      <w:bookmarkEnd w:id="74"/>
      <w:r>
        <w:rPr>
          <w:rStyle w:val="RefSlNo"/>
        </w:rPr>
        <w:t xml:space="preserve">35. </w:t>
      </w:r>
      <w:r>
        <w:rPr>
          <w:rStyle w:val="RefAuthor"/>
          <w:rStyle w:val="RefSurName"/>
        </w:rPr>
        <w:t xml:space="preserve">Milligan</w:t>
      </w:r>
      <w:r>
        <w:rPr>
          <w:rStyle w:val="RefAuthor"/>
        </w:rPr>
        <w:t xml:space="preserve"> </w:t>
      </w:r>
      <w:r>
        <w:rPr>
          <w:rStyle w:val="RefAuthor"/>
          <w:rStyle w:val="RefGivenName"/>
        </w:rPr>
        <w:t xml:space="preserve">CJ</w:t>
      </w:r>
      <w:r>
        <w:t xml:space="preserve">, </w:t>
      </w:r>
      <w:r>
        <w:rPr>
          <w:rStyle w:val="RefAuthor"/>
          <w:rStyle w:val="RefSurName"/>
        </w:rPr>
        <w:t xml:space="preserve">Li M</w:t>
      </w:r>
      <w:r>
        <w:rPr>
          <w:rStyle w:val="RefAuthor"/>
        </w:rPr>
        <w:t xml:space="preserve"> </w:t>
      </w:r>
      <w:r>
        <w:rPr>
          <w:rStyle w:val="RefAuthor"/>
          <w:rStyle w:val="RefGivenName"/>
        </w:rPr>
        <w:t xml:space="preserve">GEV</w:t>
      </w:r>
      <w:r>
        <w:t xml:space="preserve">, </w:t>
      </w:r>
      <w:r>
        <w:rPr>
          <w:rStyle w:val="RefAuthor"/>
          <w:rStyle w:val="RefSurName"/>
        </w:rPr>
        <w:t xml:space="preserve">Heron</w:t>
      </w:r>
      <w:r>
        <w:rPr>
          <w:rStyle w:val="RefAuthor"/>
        </w:rPr>
        <w:t xml:space="preserve"> </w:t>
      </w:r>
      <w:r>
        <w:rPr>
          <w:rStyle w:val="RefAuthor"/>
          <w:rStyle w:val="RefGivenName"/>
        </w:rPr>
        <w:t xml:space="preserve">SE</w:t>
      </w:r>
      <w:r>
        <w:t xml:space="preserve">, </w:t>
      </w:r>
      <w:r>
        <w:rPr>
          <w:rStyle w:val="RefEtal"/>
        </w:rPr>
        <w:t xml:space="preserve">et al</w:t>
      </w:r>
      <w:r>
        <w:t xml:space="preserve">. </w:t>
      </w:r>
      <w:r>
        <w:rPr>
          <w:rStyle w:val="RefArticleTitle"/>
        </w:rPr>
        <w:t xml:space="preserve">KCNT1 gain of function in 2 epilepsy phenotypes is reversed by quinidine</w:t>
      </w:r>
      <w:r>
        <w:t xml:space="preserve">. </w:t>
      </w:r>
      <w:r>
        <w:rPr>
          <w:rStyle w:val="RefJournalTitle"/>
          <w:i/>
          <w:iCs/>
        </w:rPr>
        <w:t xml:space="preserve">Ann Neurol</w:t>
      </w:r>
      <w:r>
        <w:t xml:space="preserve">. </w:t>
      </w:r>
      <w:r>
        <w:rPr>
          <w:rStyle w:val="RefYear"/>
        </w:rPr>
        <w:t xml:space="preserve">2014</w:t>
      </w:r>
      <w:r>
        <w:t xml:space="preserve">;</w:t>
      </w:r>
      <w:r>
        <w:rPr>
          <w:rStyle w:val="RefVolume"/>
        </w:rPr>
        <w:t xml:space="preserve">75</w:t>
      </w:r>
      <w:r>
        <w:t xml:space="preserve">:</w:t>
      </w:r>
      <w:r>
        <w:rPr>
          <w:rStyle w:val="RefFPage"/>
        </w:rPr>
        <w:t xml:space="preserve">581</w:t>
      </w:r>
      <w:r>
        <w:rPr>
          <w:rStyle w:val="RefLPage"/>
        </w:rPr>
        <w:t xml:space="preserve">590</w:t>
      </w:r>
      <w:r>
        <w:t xml:space="preserve">.</w:t>
      </w:r>
    </w:p>
    <w:p>
      <w:pPr>
        <w:pStyle w:val="jrnlRefText noPMID"/>
      </w:pPr>
      <w:bookmarkStart w:id="76" w:name="R36"/>
      <w:bookmarkEnd w:id="76"/>
      <w:r>
        <w:rPr>
          <w:rStyle w:val="RefSlNo"/>
        </w:rPr>
        <w:t xml:space="preserve">36. </w:t>
      </w:r>
      <w:r>
        <w:rPr>
          <w:rStyle w:val="RefAuthor"/>
          <w:rStyle w:val="RefSurName"/>
        </w:rPr>
        <w:t xml:space="preserve">Bearden</w:t>
      </w:r>
      <w:r>
        <w:rPr>
          <w:rStyle w:val="RefAuthor"/>
        </w:rPr>
        <w:t xml:space="preserve"> </w:t>
      </w:r>
      <w:r>
        <w:rPr>
          <w:rStyle w:val="RefAuthor"/>
          <w:rStyle w:val="RefGivenName"/>
        </w:rPr>
        <w:t xml:space="preserve">D</w:t>
      </w:r>
      <w:r>
        <w:t xml:space="preserve">, </w:t>
      </w:r>
      <w:r>
        <w:rPr>
          <w:rStyle w:val="RefAuthor"/>
          <w:rStyle w:val="RefSurName"/>
        </w:rPr>
        <w:t xml:space="preserve">Strong</w:t>
      </w:r>
      <w:r>
        <w:rPr>
          <w:rStyle w:val="RefAuthor"/>
        </w:rPr>
        <w:t xml:space="preserve"> </w:t>
      </w:r>
      <w:r>
        <w:rPr>
          <w:rStyle w:val="RefAuthor"/>
          <w:rStyle w:val="RefGivenName"/>
        </w:rPr>
        <w:t xml:space="preserve">A</w:t>
      </w:r>
      <w:r>
        <w:t xml:space="preserve">, </w:t>
      </w:r>
      <w:r>
        <w:rPr>
          <w:rStyle w:val="RefAuthor"/>
          <w:rStyle w:val="RefSurName"/>
        </w:rPr>
        <w:t xml:space="preserve">Ehnot</w:t>
      </w:r>
      <w:r>
        <w:rPr>
          <w:rStyle w:val="RefAuthor"/>
        </w:rPr>
        <w:t xml:space="preserve"> </w:t>
      </w:r>
      <w:r>
        <w:rPr>
          <w:rStyle w:val="RefAuthor"/>
          <w:rStyle w:val="RefGivenName"/>
        </w:rPr>
        <w:t xml:space="preserve">J</w:t>
      </w:r>
      <w:r>
        <w:t xml:space="preserve">, </w:t>
      </w:r>
      <w:r>
        <w:rPr>
          <w:rStyle w:val="RefAuthor"/>
          <w:rStyle w:val="RefSurName"/>
        </w:rPr>
        <w:t xml:space="preserve">Digiovine</w:t>
      </w:r>
      <w:r>
        <w:rPr>
          <w:rStyle w:val="RefAuthor"/>
        </w:rPr>
        <w:t xml:space="preserve"> </w:t>
      </w:r>
      <w:r>
        <w:rPr>
          <w:rStyle w:val="RefAuthor"/>
          <w:rStyle w:val="RefGivenName"/>
        </w:rPr>
        <w:t xml:space="preserve">M</w:t>
      </w:r>
      <w:r>
        <w:t xml:space="preserve">, </w:t>
      </w:r>
      <w:r>
        <w:rPr>
          <w:rStyle w:val="RefAuthor"/>
          <w:rStyle w:val="RefSurName"/>
        </w:rPr>
        <w:t xml:space="preserve">Dlugos</w:t>
      </w:r>
      <w:r>
        <w:rPr>
          <w:rStyle w:val="RefAuthor"/>
        </w:rPr>
        <w:t xml:space="preserve"> </w:t>
      </w:r>
      <w:r>
        <w:rPr>
          <w:rStyle w:val="RefAuthor"/>
          <w:rStyle w:val="RefGivenName"/>
        </w:rPr>
        <w:t xml:space="preserve">D</w:t>
      </w:r>
      <w:r>
        <w:t xml:space="preserve">, </w:t>
      </w:r>
      <w:r>
        <w:rPr>
          <w:rStyle w:val="RefAuthor"/>
          <w:rStyle w:val="RefSurName"/>
        </w:rPr>
        <w:t xml:space="preserve">Goldberg</w:t>
      </w:r>
      <w:r>
        <w:rPr>
          <w:rStyle w:val="RefAuthor"/>
        </w:rPr>
        <w:t xml:space="preserve"> </w:t>
      </w:r>
      <w:r>
        <w:rPr>
          <w:rStyle w:val="RefAuthor"/>
          <w:rStyle w:val="RefGivenName"/>
        </w:rPr>
        <w:t xml:space="preserve">EM</w:t>
      </w:r>
      <w:r>
        <w:t xml:space="preserve">. </w:t>
      </w:r>
      <w:r>
        <w:rPr>
          <w:rStyle w:val="RefArticleTitle"/>
        </w:rPr>
        <w:t xml:space="preserve">Targeted treatment of migrating partial seizures of infancy with quinidine</w:t>
      </w:r>
      <w:r>
        <w:t xml:space="preserve">. </w:t>
      </w:r>
      <w:r>
        <w:rPr>
          <w:rStyle w:val="RefJournalTitle"/>
          <w:i/>
          <w:iCs/>
        </w:rPr>
        <w:t xml:space="preserve">Ann Neurol</w:t>
      </w:r>
      <w:r>
        <w:t xml:space="preserve">. </w:t>
      </w:r>
      <w:r>
        <w:rPr>
          <w:rStyle w:val="RefYear"/>
        </w:rPr>
        <w:t xml:space="preserve">2014</w:t>
      </w:r>
      <w:r>
        <w:t xml:space="preserve">;</w:t>
      </w:r>
      <w:r>
        <w:rPr>
          <w:rStyle w:val="RefVolume"/>
        </w:rPr>
        <w:t xml:space="preserve">76</w:t>
      </w:r>
      <w:r>
        <w:t xml:space="preserve">:</w:t>
      </w:r>
      <w:r>
        <w:rPr>
          <w:rStyle w:val="RefFPage"/>
        </w:rPr>
        <w:t xml:space="preserve">457</w:t>
      </w:r>
      <w:r>
        <w:rPr>
          <w:rStyle w:val="RefLPage"/>
        </w:rPr>
        <w:t xml:space="preserve">461</w:t>
      </w:r>
      <w:r>
        <w:t xml:space="preserve">.</w:t>
      </w:r>
    </w:p>
    <w:p>
      <w:pPr>
        <w:pStyle w:val="jrnlRefText noPMID"/>
      </w:pPr>
      <w:bookmarkStart w:id="78" w:name="R37"/>
      <w:bookmarkEnd w:id="78"/>
      <w:r>
        <w:rPr>
          <w:rStyle w:val="RefSlNo"/>
        </w:rPr>
        <w:t xml:space="preserve">37. </w:t>
      </w:r>
      <w:r>
        <w:rPr>
          <w:rStyle w:val="RefAuthor"/>
          <w:rStyle w:val="RefSurName"/>
        </w:rPr>
        <w:t xml:space="preserve">Chong</w:t>
      </w:r>
      <w:r>
        <w:rPr>
          <w:rStyle w:val="RefAuthor"/>
        </w:rPr>
        <w:t xml:space="preserve"> </w:t>
      </w:r>
      <w:r>
        <w:rPr>
          <w:rStyle w:val="RefAuthor"/>
          <w:rStyle w:val="RefGivenName"/>
        </w:rPr>
        <w:t xml:space="preserve">PF</w:t>
      </w:r>
      <w:r>
        <w:t xml:space="preserve">, </w:t>
      </w:r>
      <w:r>
        <w:rPr>
          <w:rStyle w:val="RefAuthor"/>
          <w:rStyle w:val="RefSurName"/>
        </w:rPr>
        <w:t xml:space="preserve">Nakamura</w:t>
      </w:r>
      <w:r>
        <w:rPr>
          <w:rStyle w:val="RefAuthor"/>
        </w:rPr>
        <w:t xml:space="preserve"> </w:t>
      </w:r>
      <w:r>
        <w:rPr>
          <w:rStyle w:val="RefAuthor"/>
          <w:rStyle w:val="RefGivenName"/>
        </w:rPr>
        <w:t xml:space="preserve">R</w:t>
      </w:r>
      <w:r>
        <w:t xml:space="preserve">, </w:t>
      </w:r>
      <w:r>
        <w:rPr>
          <w:rStyle w:val="RefAuthor"/>
          <w:rStyle w:val="RefSurName"/>
        </w:rPr>
        <w:t xml:space="preserve">Saitsu</w:t>
      </w:r>
      <w:r>
        <w:rPr>
          <w:rStyle w:val="RefAuthor"/>
        </w:rPr>
        <w:t xml:space="preserve"> </w:t>
      </w:r>
      <w:r>
        <w:rPr>
          <w:rStyle w:val="RefAuthor"/>
          <w:rStyle w:val="RefGivenName"/>
        </w:rPr>
        <w:t xml:space="preserve">H</w:t>
      </w:r>
      <w:r>
        <w:t xml:space="preserve">, </w:t>
      </w:r>
      <w:r>
        <w:rPr>
          <w:rStyle w:val="RefAuthor"/>
          <w:rStyle w:val="RefSurName"/>
        </w:rPr>
        <w:t xml:space="preserve">Matsumoto</w:t>
      </w:r>
      <w:r>
        <w:rPr>
          <w:rStyle w:val="RefAuthor"/>
        </w:rPr>
        <w:t xml:space="preserve"> </w:t>
      </w:r>
      <w:r>
        <w:rPr>
          <w:rStyle w:val="RefAuthor"/>
          <w:rStyle w:val="RefGivenName"/>
        </w:rPr>
        <w:t xml:space="preserve">N</w:t>
      </w:r>
      <w:r>
        <w:t xml:space="preserve">, </w:t>
      </w:r>
      <w:r>
        <w:rPr>
          <w:rStyle w:val="RefAuthor"/>
          <w:rStyle w:val="RefSurName"/>
        </w:rPr>
        <w:t xml:space="preserve">Kira</w:t>
      </w:r>
      <w:r>
        <w:rPr>
          <w:rStyle w:val="RefAuthor"/>
        </w:rPr>
        <w:t xml:space="preserve"> </w:t>
      </w:r>
      <w:r>
        <w:rPr>
          <w:rStyle w:val="RefAuthor"/>
          <w:rStyle w:val="RefGivenName"/>
        </w:rPr>
        <w:t xml:space="preserve">R</w:t>
      </w:r>
      <w:r>
        <w:t xml:space="preserve">. </w:t>
      </w:r>
      <w:r>
        <w:rPr>
          <w:rStyle w:val="RefArticleTitle"/>
        </w:rPr>
        <w:t xml:space="preserve">Ineffective quinidine therapy in early onset epileptic encephalopathy with KCNT1 mutation</w:t>
      </w:r>
      <w:r>
        <w:t xml:space="preserve">. </w:t>
      </w:r>
      <w:r>
        <w:rPr>
          <w:rStyle w:val="RefJournalTitle"/>
          <w:i/>
          <w:iCs/>
        </w:rPr>
        <w:t xml:space="preserve">Ann Neurol</w:t>
      </w:r>
      <w:r>
        <w:t xml:space="preserve">. </w:t>
      </w:r>
      <w:r>
        <w:rPr>
          <w:rStyle w:val="RefYear"/>
        </w:rPr>
        <w:t xml:space="preserve">2016</w:t>
      </w:r>
      <w:r>
        <w:t xml:space="preserve">;</w:t>
      </w:r>
      <w:r>
        <w:rPr>
          <w:rStyle w:val="RefVolume"/>
        </w:rPr>
        <w:t xml:space="preserve">79</w:t>
      </w:r>
      <w:r>
        <w:t xml:space="preserve">:</w:t>
      </w:r>
      <w:r>
        <w:rPr>
          <w:rStyle w:val="RefFPage"/>
        </w:rPr>
        <w:t xml:space="preserve">502</w:t>
      </w:r>
      <w:r>
        <w:rPr>
          <w:rStyle w:val="RefLPage"/>
        </w:rPr>
        <w:t xml:space="preserve">503</w:t>
      </w:r>
      <w:r>
        <w:t xml:space="preserve">.</w:t>
      </w:r>
    </w:p>
    <w:p>
      <w:pPr>
        <w:pStyle w:val="jrnlRefText noPMID"/>
      </w:pPr>
      <w:bookmarkStart w:id="80" w:name="R38"/>
      <w:bookmarkEnd w:id="80"/>
      <w:r>
        <w:rPr>
          <w:rStyle w:val="RefSlNo"/>
        </w:rPr>
        <w:t xml:space="preserve">38. </w:t>
      </w:r>
      <w:r>
        <w:rPr>
          <w:rStyle w:val="RefAuthor"/>
          <w:rStyle w:val="RefSurName"/>
        </w:rPr>
        <w:t xml:space="preserve">Mikati</w:t>
      </w:r>
      <w:r>
        <w:rPr>
          <w:rStyle w:val="RefAuthor"/>
        </w:rPr>
        <w:t xml:space="preserve"> </w:t>
      </w:r>
      <w:r>
        <w:rPr>
          <w:rStyle w:val="RefAuthor"/>
          <w:rStyle w:val="RefGivenName"/>
        </w:rPr>
        <w:t xml:space="preserve">MA</w:t>
      </w:r>
      <w:r>
        <w:t xml:space="preserve">, </w:t>
      </w:r>
      <w:r>
        <w:rPr>
          <w:rStyle w:val="RefAuthor"/>
          <w:rStyle w:val="RefSurName"/>
        </w:rPr>
        <w:t xml:space="preserve">Jiang</w:t>
      </w:r>
      <w:r>
        <w:rPr>
          <w:rStyle w:val="RefAuthor"/>
        </w:rPr>
        <w:t xml:space="preserve"> </w:t>
      </w:r>
      <w:r>
        <w:rPr>
          <w:rStyle w:val="RefAuthor"/>
          <w:rStyle w:val="RefGivenName"/>
        </w:rPr>
        <w:t xml:space="preserve">YH</w:t>
      </w:r>
      <w:r>
        <w:t xml:space="preserve">, </w:t>
      </w:r>
      <w:r>
        <w:rPr>
          <w:rStyle w:val="RefAuthor"/>
          <w:rStyle w:val="RefSurName"/>
        </w:rPr>
        <w:t xml:space="preserve">Carboni</w:t>
      </w:r>
      <w:r>
        <w:rPr>
          <w:rStyle w:val="RefAuthor"/>
        </w:rPr>
        <w:t xml:space="preserve"> </w:t>
      </w:r>
      <w:r>
        <w:rPr>
          <w:rStyle w:val="RefAuthor"/>
          <w:rStyle w:val="RefGivenName"/>
        </w:rPr>
        <w:t xml:space="preserve">M</w:t>
      </w:r>
      <w:r>
        <w:t xml:space="preserve">, </w:t>
      </w:r>
      <w:r>
        <w:rPr>
          <w:rStyle w:val="RefEtal"/>
        </w:rPr>
        <w:t xml:space="preserve">et al</w:t>
      </w:r>
      <w:r>
        <w:t xml:space="preserve">. </w:t>
      </w:r>
      <w:r>
        <w:rPr>
          <w:rStyle w:val="RefArticleTitle"/>
        </w:rPr>
        <w:t xml:space="preserve">Quinidine in the treatment of kcnt1-positive epilepsies</w:t>
      </w:r>
      <w:r>
        <w:t xml:space="preserve">. </w:t>
      </w:r>
      <w:r>
        <w:rPr>
          <w:rStyle w:val="RefJournalTitle"/>
          <w:i/>
          <w:iCs/>
        </w:rPr>
        <w:t xml:space="preserve">Ann Neurol</w:t>
      </w:r>
      <w:r>
        <w:t xml:space="preserve">. </w:t>
      </w:r>
      <w:r>
        <w:rPr>
          <w:rStyle w:val="RefYear"/>
        </w:rPr>
        <w:t xml:space="preserve">2015</w:t>
      </w:r>
      <w:r>
        <w:t xml:space="preserve">;</w:t>
      </w:r>
      <w:r>
        <w:rPr>
          <w:rStyle w:val="RefVolume"/>
        </w:rPr>
        <w:t xml:space="preserve">78</w:t>
      </w:r>
      <w:r>
        <w:t xml:space="preserve">:</w:t>
      </w:r>
      <w:r>
        <w:rPr>
          <w:rStyle w:val="RefFPage"/>
        </w:rPr>
        <w:t xml:space="preserve">995</w:t>
      </w:r>
      <w:r>
        <w:rPr>
          <w:rStyle w:val="RefLPage"/>
        </w:rPr>
        <w:t xml:space="preserve">999</w:t>
      </w:r>
      <w:r>
        <w:t xml:space="preserve">.</w:t>
      </w:r>
    </w:p>
    <w:p>
      <w:pPr>
        <w:pStyle w:val="jrnlRefText noPMID"/>
      </w:pPr>
      <w:bookmarkStart w:id="82" w:name="R39"/>
      <w:bookmarkEnd w:id="82"/>
      <w:r>
        <w:rPr>
          <w:rStyle w:val="RefSlNo"/>
        </w:rPr>
        <w:t xml:space="preserve">39. </w:t>
      </w:r>
      <w:r>
        <w:rPr>
          <w:rStyle w:val="RefAuthor"/>
          <w:rStyle w:val="RefSurName"/>
        </w:rPr>
        <w:t xml:space="preserve">Zeng</w:t>
      </w:r>
      <w:r>
        <w:rPr>
          <w:rStyle w:val="RefAuthor"/>
        </w:rPr>
        <w:t xml:space="preserve"> </w:t>
      </w:r>
      <w:r>
        <w:rPr>
          <w:rStyle w:val="RefAuthor"/>
          <w:rStyle w:val="RefGivenName"/>
        </w:rPr>
        <w:t xml:space="preserve">LH</w:t>
      </w:r>
      <w:r>
        <w:t xml:space="preserve">, </w:t>
      </w:r>
      <w:r>
        <w:rPr>
          <w:rStyle w:val="RefAuthor"/>
          <w:rStyle w:val="RefSurName"/>
        </w:rPr>
        <w:t xml:space="preserve">Xu</w:t>
      </w:r>
      <w:r>
        <w:rPr>
          <w:rStyle w:val="RefAuthor"/>
        </w:rPr>
        <w:t xml:space="preserve"> </w:t>
      </w:r>
      <w:r>
        <w:rPr>
          <w:rStyle w:val="RefAuthor"/>
          <w:rStyle w:val="RefGivenName"/>
        </w:rPr>
        <w:t xml:space="preserve">L</w:t>
      </w:r>
      <w:r>
        <w:t xml:space="preserve">, </w:t>
      </w:r>
      <w:r>
        <w:rPr>
          <w:rStyle w:val="RefAuthor"/>
          <w:rStyle w:val="RefSurName"/>
        </w:rPr>
        <w:t xml:space="preserve">Gutmann</w:t>
      </w:r>
      <w:r>
        <w:rPr>
          <w:rStyle w:val="RefAuthor"/>
        </w:rPr>
        <w:t xml:space="preserve"> </w:t>
      </w:r>
      <w:r>
        <w:rPr>
          <w:rStyle w:val="RefAuthor"/>
          <w:rStyle w:val="RefGivenName"/>
        </w:rPr>
        <w:t xml:space="preserve">DH</w:t>
      </w:r>
      <w:r>
        <w:t xml:space="preserve">, </w:t>
      </w:r>
      <w:r>
        <w:rPr>
          <w:rStyle w:val="RefAuthor"/>
          <w:rStyle w:val="RefSurName"/>
        </w:rPr>
        <w:t xml:space="preserve">Wong</w:t>
      </w:r>
      <w:r>
        <w:rPr>
          <w:rStyle w:val="RefAuthor"/>
        </w:rPr>
        <w:t xml:space="preserve"> </w:t>
      </w:r>
      <w:r>
        <w:rPr>
          <w:rStyle w:val="RefAuthor"/>
          <w:rStyle w:val="RefGivenName"/>
        </w:rPr>
        <w:t xml:space="preserve">M</w:t>
      </w:r>
      <w:r>
        <w:t xml:space="preserve">. </w:t>
      </w:r>
      <w:r>
        <w:rPr>
          <w:rStyle w:val="RefArticleTitle"/>
        </w:rPr>
        <w:t xml:space="preserve">Rapamycin prevents epilepsy in a mouse model of tuberous sclerosis complex</w:t>
      </w:r>
      <w:r>
        <w:t xml:space="preserve">. </w:t>
      </w:r>
      <w:r>
        <w:rPr>
          <w:rStyle w:val="RefJournalTitle"/>
          <w:i/>
          <w:iCs/>
        </w:rPr>
        <w:t xml:space="preserve">Ann Neurol</w:t>
      </w:r>
      <w:r>
        <w:t xml:space="preserve">. </w:t>
      </w:r>
      <w:r>
        <w:rPr>
          <w:rStyle w:val="RefYear"/>
        </w:rPr>
        <w:t xml:space="preserve">2008</w:t>
      </w:r>
      <w:r>
        <w:t xml:space="preserve">;</w:t>
      </w:r>
      <w:r>
        <w:rPr>
          <w:rStyle w:val="RefVolume"/>
        </w:rPr>
        <w:t xml:space="preserve">63</w:t>
      </w:r>
      <w:r>
        <w:t xml:space="preserve">:</w:t>
      </w:r>
      <w:r>
        <w:rPr>
          <w:rStyle w:val="RefFPage"/>
        </w:rPr>
        <w:t xml:space="preserve">444</w:t>
      </w:r>
      <w:r>
        <w:rPr>
          <w:rStyle w:val="RefLPage"/>
        </w:rPr>
        <w:t xml:space="preserve">453</w:t>
      </w:r>
      <w:r>
        <w:t xml:space="preserve">.</w:t>
      </w:r>
    </w:p>
    <w:p>
      <w:pPr>
        <w:pStyle w:val="jrnlRefText noPMID"/>
      </w:pPr>
      <w:bookmarkStart w:id="84" w:name="R40"/>
      <w:bookmarkEnd w:id="84"/>
      <w:r>
        <w:rPr>
          <w:rStyle w:val="RefSlNo"/>
        </w:rPr>
        <w:t xml:space="preserve">40. </w:t>
      </w:r>
      <w:r>
        <w:rPr>
          <w:rStyle w:val="RefAuthor"/>
          <w:rStyle w:val="RefSurName"/>
        </w:rPr>
        <w:t xml:space="preserve">Zeng</w:t>
      </w:r>
      <w:r>
        <w:rPr>
          <w:rStyle w:val="RefAuthor"/>
        </w:rPr>
        <w:t xml:space="preserve"> </w:t>
      </w:r>
      <w:r>
        <w:rPr>
          <w:rStyle w:val="RefAuthor"/>
          <w:rStyle w:val="RefGivenName"/>
        </w:rPr>
        <w:t xml:space="preserve">LH</w:t>
      </w:r>
      <w:r>
        <w:t xml:space="preserve">, </w:t>
      </w:r>
      <w:r>
        <w:rPr>
          <w:rStyle w:val="RefAuthor"/>
          <w:rStyle w:val="RefSurName"/>
        </w:rPr>
        <w:t xml:space="preserve">Rensing</w:t>
      </w:r>
      <w:r>
        <w:rPr>
          <w:rStyle w:val="RefAuthor"/>
        </w:rPr>
        <w:t xml:space="preserve"> </w:t>
      </w:r>
      <w:r>
        <w:rPr>
          <w:rStyle w:val="RefAuthor"/>
          <w:rStyle w:val="RefGivenName"/>
        </w:rPr>
        <w:t xml:space="preserve">NR</w:t>
      </w:r>
      <w:r>
        <w:t xml:space="preserve">, </w:t>
      </w:r>
      <w:r>
        <w:rPr>
          <w:rStyle w:val="RefAuthor"/>
          <w:rStyle w:val="RefSurName"/>
        </w:rPr>
        <w:t xml:space="preserve">Wong</w:t>
      </w:r>
      <w:r>
        <w:rPr>
          <w:rStyle w:val="RefAuthor"/>
        </w:rPr>
        <w:t xml:space="preserve"> </w:t>
      </w:r>
      <w:r>
        <w:rPr>
          <w:rStyle w:val="RefAuthor"/>
          <w:rStyle w:val="RefGivenName"/>
        </w:rPr>
        <w:t xml:space="preserve">M</w:t>
      </w:r>
      <w:r>
        <w:t xml:space="preserve">. </w:t>
      </w:r>
      <w:r>
        <w:rPr>
          <w:rStyle w:val="RefArticleTitle"/>
        </w:rPr>
        <w:t xml:space="preserve">The mammalian target of rapamycin signaling pathway mediates epileptogenesis in a model of temporal lobe epilepsy</w:t>
      </w:r>
      <w:r>
        <w:t xml:space="preserve">. </w:t>
      </w:r>
      <w:r>
        <w:rPr>
          <w:rStyle w:val="RefJournalTitle"/>
          <w:i/>
          <w:iCs/>
        </w:rPr>
        <w:t xml:space="preserve">J Neurosci</w:t>
      </w:r>
      <w:r>
        <w:t xml:space="preserve">. </w:t>
      </w:r>
      <w:r>
        <w:rPr>
          <w:rStyle w:val="RefYear"/>
        </w:rPr>
        <w:t xml:space="preserve">2009</w:t>
      </w:r>
      <w:r>
        <w:t xml:space="preserve">;</w:t>
      </w:r>
      <w:r>
        <w:rPr>
          <w:rStyle w:val="RefVolume"/>
        </w:rPr>
        <w:t xml:space="preserve">29</w:t>
      </w:r>
      <w:r>
        <w:t xml:space="preserve">:</w:t>
      </w:r>
      <w:r>
        <w:rPr>
          <w:rStyle w:val="RefFPage"/>
        </w:rPr>
        <w:t xml:space="preserve">6964</w:t>
      </w:r>
      <w:r>
        <w:rPr>
          <w:rStyle w:val="RefLPage"/>
        </w:rPr>
        <w:t xml:space="preserve">6972</w:t>
      </w:r>
      <w:r>
        <w:t xml:space="preserve">.</w:t>
      </w:r>
    </w:p>
    <w:p>
      <w:pPr>
        <w:pStyle w:val="jrnlRefText noPMID"/>
      </w:pPr>
      <w:bookmarkStart w:id="86" w:name="R41"/>
      <w:bookmarkEnd w:id="86"/>
      <w:r>
        <w:rPr>
          <w:rStyle w:val="RefSlNo"/>
        </w:rPr>
        <w:t xml:space="preserve">41. </w:t>
      </w:r>
      <w:r>
        <w:rPr>
          <w:rStyle w:val="RefAuthor"/>
          <w:rStyle w:val="RefSurName"/>
        </w:rPr>
        <w:t xml:space="preserve">Heng</w:t>
      </w:r>
      <w:r>
        <w:rPr>
          <w:rStyle w:val="RefAuthor"/>
        </w:rPr>
        <w:t xml:space="preserve"> </w:t>
      </w:r>
      <w:r>
        <w:rPr>
          <w:rStyle w:val="RefAuthor"/>
          <w:rStyle w:val="RefGivenName"/>
        </w:rPr>
        <w:t xml:space="preserve">K</w:t>
      </w:r>
      <w:r>
        <w:t xml:space="preserve">, </w:t>
      </w:r>
      <w:r>
        <w:rPr>
          <w:rStyle w:val="RefAuthor"/>
          <w:rStyle w:val="RefSurName"/>
        </w:rPr>
        <w:t xml:space="preserve">Haney</w:t>
      </w:r>
      <w:r>
        <w:rPr>
          <w:rStyle w:val="RefAuthor"/>
        </w:rPr>
        <w:t xml:space="preserve"> </w:t>
      </w:r>
      <w:r>
        <w:rPr>
          <w:rStyle w:val="RefAuthor"/>
          <w:rStyle w:val="RefGivenName"/>
        </w:rPr>
        <w:t xml:space="preserve">MM</w:t>
      </w:r>
      <w:r>
        <w:t xml:space="preserve">, </w:t>
      </w:r>
      <w:r>
        <w:rPr>
          <w:rStyle w:val="RefAuthor"/>
          <w:rStyle w:val="RefSurName"/>
        </w:rPr>
        <w:t xml:space="preserve">Buckmaster</w:t>
      </w:r>
      <w:r>
        <w:rPr>
          <w:rStyle w:val="RefAuthor"/>
        </w:rPr>
        <w:t xml:space="preserve"> </w:t>
      </w:r>
      <w:r>
        <w:rPr>
          <w:rStyle w:val="RefAuthor"/>
          <w:rStyle w:val="RefGivenName"/>
        </w:rPr>
        <w:t xml:space="preserve">PS</w:t>
      </w:r>
      <w:r>
        <w:t xml:space="preserve">. </w:t>
      </w:r>
      <w:r>
        <w:rPr>
          <w:rStyle w:val="RefArticleTitle"/>
        </w:rPr>
        <w:t xml:space="preserve">High-dose rapamycin blocks mossy fiber sprouting but not seizures in a mouse model of temporal lobe epilepsy</w:t>
      </w:r>
      <w:r>
        <w:t xml:space="preserve">. </w:t>
      </w:r>
      <w:r>
        <w:rPr>
          <w:rStyle w:val="RefJournalTitle"/>
          <w:i/>
          <w:iCs/>
        </w:rPr>
        <w:t xml:space="preserve">Epilepsia</w:t>
      </w:r>
      <w:r>
        <w:t xml:space="preserve">. </w:t>
      </w:r>
      <w:r>
        <w:rPr>
          <w:rStyle w:val="RefYear"/>
        </w:rPr>
        <w:t xml:space="preserve">2013</w:t>
      </w:r>
      <w:r>
        <w:t xml:space="preserve">;</w:t>
      </w:r>
      <w:r>
        <w:rPr>
          <w:rStyle w:val="RefVolume"/>
        </w:rPr>
        <w:t xml:space="preserve">54</w:t>
      </w:r>
      <w:r>
        <w:t xml:space="preserve">:</w:t>
      </w:r>
      <w:r>
        <w:rPr>
          <w:rStyle w:val="RefFPage"/>
        </w:rPr>
        <w:t xml:space="preserve">1535</w:t>
      </w:r>
      <w:r>
        <w:rPr>
          <w:rStyle w:val="RefLPage"/>
        </w:rPr>
        <w:t xml:space="preserve">1541</w:t>
      </w:r>
      <w:r>
        <w:t xml:space="preserve">.</w:t>
      </w:r>
    </w:p>
    <w:p>
      <w:pPr>
        <w:pStyle w:val="jrnlRefText noPMID"/>
      </w:pPr>
      <w:bookmarkStart w:id="88" w:name="R42"/>
      <w:bookmarkEnd w:id="88"/>
      <w:r>
        <w:rPr>
          <w:rStyle w:val="RefSlNo"/>
        </w:rPr>
        <w:t xml:space="preserve">42. </w:t>
      </w:r>
      <w:r>
        <w:rPr>
          <w:rStyle w:val="RefAuthor"/>
          <w:rStyle w:val="RefSurName"/>
        </w:rPr>
        <w:t xml:space="preserve">Krueger</w:t>
      </w:r>
      <w:r>
        <w:rPr>
          <w:rStyle w:val="RefAuthor"/>
        </w:rPr>
        <w:t xml:space="preserve"> </w:t>
      </w:r>
      <w:r>
        <w:rPr>
          <w:rStyle w:val="RefAuthor"/>
          <w:rStyle w:val="RefGivenName"/>
        </w:rPr>
        <w:t xml:space="preserve">DA</w:t>
      </w:r>
      <w:r>
        <w:t xml:space="preserve">, </w:t>
      </w:r>
      <w:r>
        <w:rPr>
          <w:rStyle w:val="RefAuthor"/>
          <w:rStyle w:val="RefSurName"/>
        </w:rPr>
        <w:t xml:space="preserve">Care</w:t>
      </w:r>
      <w:r>
        <w:rPr>
          <w:rStyle w:val="RefAuthor"/>
        </w:rPr>
        <w:t xml:space="preserve"> </w:t>
      </w:r>
      <w:r>
        <w:rPr>
          <w:rStyle w:val="RefAuthor"/>
          <w:rStyle w:val="RefGivenName"/>
        </w:rPr>
        <w:t xml:space="preserve">MM</w:t>
      </w:r>
      <w:r>
        <w:t xml:space="preserve">, </w:t>
      </w:r>
      <w:r>
        <w:rPr>
          <w:rStyle w:val="RefAuthor"/>
          <w:rStyle w:val="RefSurName"/>
        </w:rPr>
        <w:t xml:space="preserve">Holland</w:t>
      </w:r>
      <w:r>
        <w:rPr>
          <w:rStyle w:val="RefAuthor"/>
        </w:rPr>
        <w:t xml:space="preserve"> </w:t>
      </w:r>
      <w:r>
        <w:rPr>
          <w:rStyle w:val="RefAuthor"/>
          <w:rStyle w:val="RefGivenName"/>
        </w:rPr>
        <w:t xml:space="preserve">K</w:t>
      </w:r>
      <w:r>
        <w:t xml:space="preserve">, </w:t>
      </w:r>
      <w:r>
        <w:rPr>
          <w:rStyle w:val="RefEtal"/>
        </w:rPr>
        <w:t xml:space="preserve">et al</w:t>
      </w:r>
      <w:r>
        <w:t xml:space="preserve">. </w:t>
      </w:r>
      <w:r>
        <w:rPr>
          <w:rStyle w:val="RefArticleTitle"/>
        </w:rPr>
        <w:t xml:space="preserve">Everolimus for subependymal giant-cell astrocytomas in tuberous sclerosis</w:t>
      </w:r>
      <w:r>
        <w:t xml:space="preserve">. </w:t>
      </w:r>
      <w:r>
        <w:rPr>
          <w:rStyle w:val="RefJournalTitle"/>
          <w:i/>
          <w:iCs/>
        </w:rPr>
        <w:t xml:space="preserve">N Engl J Med</w:t>
      </w:r>
      <w:r>
        <w:t xml:space="preserve">. </w:t>
      </w:r>
      <w:r>
        <w:rPr>
          <w:rStyle w:val="RefYear"/>
        </w:rPr>
        <w:t xml:space="preserve">2010</w:t>
      </w:r>
      <w:r>
        <w:t xml:space="preserve">;</w:t>
      </w:r>
      <w:r>
        <w:rPr>
          <w:rStyle w:val="RefVolume"/>
        </w:rPr>
        <w:t xml:space="preserve">363</w:t>
      </w:r>
      <w:r>
        <w:t xml:space="preserve">:</w:t>
      </w:r>
      <w:r>
        <w:rPr>
          <w:rStyle w:val="RefFPage"/>
        </w:rPr>
        <w:t xml:space="preserve">1801</w:t>
      </w:r>
      <w:r>
        <w:rPr>
          <w:rStyle w:val="RefLPage"/>
        </w:rPr>
        <w:t xml:space="preserve">1811</w:t>
      </w:r>
      <w:r>
        <w:t xml:space="preserve">.</w:t>
      </w:r>
    </w:p>
    <w:p>
      <w:pPr>
        <w:pStyle w:val="jrnlRefText noPMID"/>
      </w:pPr>
      <w:bookmarkStart w:id="90" w:name="R43"/>
      <w:bookmarkEnd w:id="90"/>
      <w:r>
        <w:rPr>
          <w:rStyle w:val="RefSlNo"/>
        </w:rPr>
        <w:t xml:space="preserve">43. </w:t>
      </w:r>
      <w:r>
        <w:rPr>
          <w:rStyle w:val="RefAuthor"/>
          <w:rStyle w:val="RefSurName"/>
        </w:rPr>
        <w:t xml:space="preserve">Krueger</w:t>
      </w:r>
      <w:r>
        <w:rPr>
          <w:rStyle w:val="RefAuthor"/>
        </w:rPr>
        <w:t xml:space="preserve"> </w:t>
      </w:r>
      <w:r>
        <w:rPr>
          <w:rStyle w:val="RefAuthor"/>
          <w:rStyle w:val="RefGivenName"/>
        </w:rPr>
        <w:t xml:space="preserve">DA</w:t>
      </w:r>
      <w:r>
        <w:t xml:space="preserve">, </w:t>
      </w:r>
      <w:r>
        <w:rPr>
          <w:rStyle w:val="RefAuthor"/>
          <w:rStyle w:val="RefSurName"/>
        </w:rPr>
        <w:t xml:space="preserve">Wilfong</w:t>
      </w:r>
      <w:r>
        <w:rPr>
          <w:rStyle w:val="RefAuthor"/>
        </w:rPr>
        <w:t xml:space="preserve"> </w:t>
      </w:r>
      <w:r>
        <w:rPr>
          <w:rStyle w:val="RefAuthor"/>
          <w:rStyle w:val="RefGivenName"/>
        </w:rPr>
        <w:t xml:space="preserve">AA</w:t>
      </w:r>
      <w:r>
        <w:t xml:space="preserve">, </w:t>
      </w:r>
      <w:r>
        <w:rPr>
          <w:rStyle w:val="RefAuthor"/>
          <w:rStyle w:val="RefSurName"/>
        </w:rPr>
        <w:t xml:space="preserve">Holland-Bouley</w:t>
      </w:r>
      <w:r>
        <w:rPr>
          <w:rStyle w:val="RefAuthor"/>
        </w:rPr>
        <w:t xml:space="preserve"> </w:t>
      </w:r>
      <w:r>
        <w:rPr>
          <w:rStyle w:val="RefAuthor"/>
          <w:rStyle w:val="RefGivenName"/>
        </w:rPr>
        <w:t xml:space="preserve">K</w:t>
      </w:r>
      <w:r>
        <w:t xml:space="preserve">, </w:t>
      </w:r>
      <w:r>
        <w:rPr>
          <w:rStyle w:val="RefEtal"/>
        </w:rPr>
        <w:t xml:space="preserve">et al</w:t>
      </w:r>
      <w:r>
        <w:t xml:space="preserve">. </w:t>
      </w:r>
      <w:r>
        <w:rPr>
          <w:rStyle w:val="RefArticleTitle"/>
        </w:rPr>
        <w:t xml:space="preserve">Everolimus treatment of refractory epilepsy in tuberous sclerosis complex</w:t>
      </w:r>
      <w:r>
        <w:t xml:space="preserve">. </w:t>
      </w:r>
      <w:r>
        <w:rPr>
          <w:rStyle w:val="RefJournalTitle"/>
          <w:i/>
          <w:iCs/>
        </w:rPr>
        <w:t xml:space="preserve">Ann Neurol</w:t>
      </w:r>
      <w:r>
        <w:t xml:space="preserve">. </w:t>
      </w:r>
      <w:r>
        <w:rPr>
          <w:rStyle w:val="RefYear"/>
        </w:rPr>
        <w:t xml:space="preserve">2013</w:t>
      </w:r>
      <w:r>
        <w:t xml:space="preserve">;</w:t>
      </w:r>
      <w:r>
        <w:rPr>
          <w:rStyle w:val="RefVolume"/>
        </w:rPr>
        <w:t xml:space="preserve">74</w:t>
      </w:r>
      <w:r>
        <w:t xml:space="preserve">:</w:t>
      </w:r>
      <w:r>
        <w:rPr>
          <w:rStyle w:val="RefFPage"/>
        </w:rPr>
        <w:t xml:space="preserve">679</w:t>
      </w:r>
      <w:r>
        <w:rPr>
          <w:rStyle w:val="RefLPage"/>
        </w:rPr>
        <w:t xml:space="preserve">687</w:t>
      </w:r>
      <w:r>
        <w:t xml:space="preserve">.</w:t>
      </w:r>
    </w:p>
    <w:p>
      <w:pPr>
        <w:pStyle w:val="jrnlRefText noPMID"/>
      </w:pPr>
      <w:bookmarkStart w:id="92" w:name="R44"/>
      <w:bookmarkEnd w:id="92"/>
      <w:r>
        <w:rPr>
          <w:rStyle w:val="RefSlNo"/>
        </w:rPr>
        <w:t xml:space="preserve">44. </w:t>
      </w:r>
      <w:r>
        <w:rPr>
          <w:rStyle w:val="RefAuthor"/>
          <w:rStyle w:val="RefSurName"/>
        </w:rPr>
        <w:t xml:space="preserve">Cardamone</w:t>
      </w:r>
      <w:r>
        <w:rPr>
          <w:rStyle w:val="RefAuthor"/>
        </w:rPr>
        <w:t xml:space="preserve"> </w:t>
      </w:r>
      <w:r>
        <w:rPr>
          <w:rStyle w:val="RefAuthor"/>
          <w:rStyle w:val="RefGivenName"/>
        </w:rPr>
        <w:t xml:space="preserve">M</w:t>
      </w:r>
      <w:r>
        <w:t xml:space="preserve">, </w:t>
      </w:r>
      <w:r>
        <w:rPr>
          <w:rStyle w:val="RefAuthor"/>
          <w:rStyle w:val="RefSurName"/>
        </w:rPr>
        <w:t xml:space="preserve">Flanagan</w:t>
      </w:r>
      <w:r>
        <w:rPr>
          <w:rStyle w:val="RefAuthor"/>
        </w:rPr>
        <w:t xml:space="preserve"> </w:t>
      </w:r>
      <w:r>
        <w:rPr>
          <w:rStyle w:val="RefAuthor"/>
          <w:rStyle w:val="RefGivenName"/>
        </w:rPr>
        <w:t xml:space="preserve">D</w:t>
      </w:r>
      <w:r>
        <w:t xml:space="preserve">, </w:t>
      </w:r>
      <w:r>
        <w:rPr>
          <w:rStyle w:val="RefAuthor"/>
          <w:rStyle w:val="RefSurName"/>
        </w:rPr>
        <w:t xml:space="preserve">Mowat</w:t>
      </w:r>
      <w:r>
        <w:rPr>
          <w:rStyle w:val="RefAuthor"/>
        </w:rPr>
        <w:t xml:space="preserve"> </w:t>
      </w:r>
      <w:r>
        <w:rPr>
          <w:rStyle w:val="RefAuthor"/>
          <w:rStyle w:val="RefGivenName"/>
        </w:rPr>
        <w:t xml:space="preserve">D</w:t>
      </w:r>
      <w:r>
        <w:t xml:space="preserve">, </w:t>
      </w:r>
      <w:r>
        <w:rPr>
          <w:rStyle w:val="RefAuthor"/>
          <w:rStyle w:val="RefSurName"/>
        </w:rPr>
        <w:t xml:space="preserve">Kennedy</w:t>
      </w:r>
      <w:r>
        <w:rPr>
          <w:rStyle w:val="RefAuthor"/>
        </w:rPr>
        <w:t xml:space="preserve"> </w:t>
      </w:r>
      <w:r>
        <w:rPr>
          <w:rStyle w:val="RefAuthor"/>
          <w:rStyle w:val="RefGivenName"/>
        </w:rPr>
        <w:t xml:space="preserve">SE</w:t>
      </w:r>
      <w:r>
        <w:t xml:space="preserve">, </w:t>
      </w:r>
      <w:r>
        <w:rPr>
          <w:rStyle w:val="RefAuthor"/>
          <w:rStyle w:val="RefSurName"/>
        </w:rPr>
        <w:t xml:space="preserve">Chopra</w:t>
      </w:r>
      <w:r>
        <w:rPr>
          <w:rStyle w:val="RefAuthor"/>
        </w:rPr>
        <w:t xml:space="preserve"> </w:t>
      </w:r>
      <w:r>
        <w:rPr>
          <w:rStyle w:val="RefAuthor"/>
          <w:rStyle w:val="RefGivenName"/>
        </w:rPr>
        <w:t xml:space="preserve">M</w:t>
      </w:r>
      <w:r>
        <w:t xml:space="preserve">, </w:t>
      </w:r>
      <w:r>
        <w:rPr>
          <w:rStyle w:val="RefAuthor"/>
          <w:rStyle w:val="RefSurName"/>
        </w:rPr>
        <w:t xml:space="preserve">Lawson</w:t>
      </w:r>
      <w:r>
        <w:rPr>
          <w:rStyle w:val="RefAuthor"/>
        </w:rPr>
        <w:t xml:space="preserve"> </w:t>
      </w:r>
      <w:r>
        <w:rPr>
          <w:rStyle w:val="RefAuthor"/>
          <w:rStyle w:val="RefGivenName"/>
        </w:rPr>
        <w:t xml:space="preserve">JA</w:t>
      </w:r>
      <w:r>
        <w:t xml:space="preserve">. </w:t>
      </w:r>
      <w:r>
        <w:rPr>
          <w:rStyle w:val="RefArticleTitle"/>
        </w:rPr>
        <w:t xml:space="preserve">Mammalian target of rapamycin inhibitors for intractable epilepsy and subependymal giant cell astrocytomas in tuberous sclerosis complex</w:t>
      </w:r>
      <w:r>
        <w:t xml:space="preserve">. </w:t>
      </w:r>
      <w:r>
        <w:rPr>
          <w:rStyle w:val="RefJournalTitle"/>
          <w:i/>
          <w:iCs/>
        </w:rPr>
        <w:t xml:space="preserve">J Pediatr</w:t>
      </w:r>
      <w:r>
        <w:t xml:space="preserve">. </w:t>
      </w:r>
      <w:r>
        <w:rPr>
          <w:rStyle w:val="RefYear"/>
        </w:rPr>
        <w:t xml:space="preserve">2014</w:t>
      </w:r>
      <w:r>
        <w:t xml:space="preserve">;</w:t>
      </w:r>
      <w:r>
        <w:rPr>
          <w:rStyle w:val="RefVolume"/>
        </w:rPr>
        <w:t xml:space="preserve">164</w:t>
      </w:r>
      <w:r>
        <w:t xml:space="preserve">:</w:t>
      </w:r>
      <w:r>
        <w:rPr>
          <w:rStyle w:val="RefFPage"/>
        </w:rPr>
        <w:t xml:space="preserve">1195</w:t>
      </w:r>
      <w:r>
        <w:rPr>
          <w:rStyle w:val="RefLPage"/>
        </w:rPr>
        <w:t xml:space="preserve">1200</w:t>
      </w:r>
      <w:r>
        <w:t xml:space="preserve">.</w:t>
      </w:r>
    </w:p>
    <w:p>
      <w:pPr>
        <w:pStyle w:val="jrnlRefText"/>
      </w:pPr>
      <w:bookmarkStart w:id="94" w:name="R45"/>
      <w:bookmarkEnd w:id="94"/>
      <w:r>
        <w:rPr>
          <w:rStyle w:val="RefSlNo"/>
        </w:rPr>
        <w:t xml:space="preserve">45</w:t>
      </w:r>
      <w:r>
        <w:t xml:space="preserve">. </w:t>
      </w:r>
      <w:commentRangeStart w:id="1462964720462"/>
      <w:r>
        <w:rPr>
          <w:rStyle w:val="RefWebSite"/>
        </w:rPr>
        <w:t xml:space="preserve">https://clinicaltrials.gov/ct2/show/NCT01997255?term=everolimus&amp;rank=20</w:t>
      </w:r>
      <w:commentRangeEnd w:id="1462964720462"/>
      <w:r>
        <w:rPr>
          <w:rStyle w:val="CommentReference"/>
        </w:rPr>
        <w:commentReference w:id="1462964720462"/>
      </w:r>
    </w:p>
    <w:p>
      <w:pPr>
        <w:pStyle w:val="jrnlRefText noPMID"/>
      </w:pPr>
      <w:bookmarkStart w:id="96" w:name="R46"/>
      <w:bookmarkEnd w:id="96"/>
      <w:r>
        <w:rPr>
          <w:rStyle w:val="RefSlNo"/>
        </w:rPr>
        <w:t xml:space="preserve">46. </w:t>
      </w:r>
      <w:r>
        <w:rPr>
          <w:rStyle w:val="RefAuthor"/>
          <w:rStyle w:val="RefSurName"/>
        </w:rPr>
        <w:t xml:space="preserve">Wheless</w:t>
      </w:r>
      <w:r>
        <w:rPr>
          <w:rStyle w:val="RefAuthor"/>
        </w:rPr>
        <w:t xml:space="preserve"> </w:t>
      </w:r>
      <w:r>
        <w:rPr>
          <w:rStyle w:val="RefAuthor"/>
          <w:rStyle w:val="RefGivenName"/>
        </w:rPr>
        <w:t xml:space="preserve">JW</w:t>
      </w:r>
      <w:r>
        <w:t xml:space="preserve">. </w:t>
      </w:r>
      <w:r>
        <w:rPr>
          <w:rStyle w:val="RefArticleTitle"/>
        </w:rPr>
        <w:t xml:space="preserve">History of the ketogenic diet</w:t>
      </w:r>
      <w:r>
        <w:t xml:space="preserve">. </w:t>
      </w:r>
      <w:r>
        <w:rPr>
          <w:rStyle w:val="RefJournalTitle"/>
          <w:i/>
          <w:iCs/>
        </w:rPr>
        <w:t xml:space="preserve">Epilepsia</w:t>
      </w:r>
      <w:r>
        <w:t xml:space="preserve">. </w:t>
      </w:r>
      <w:r>
        <w:rPr>
          <w:rStyle w:val="RefYear"/>
        </w:rPr>
        <w:t xml:space="preserve">2008</w:t>
      </w:r>
      <w:r>
        <w:t xml:space="preserve">;</w:t>
      </w:r>
      <w:r>
        <w:rPr>
          <w:rStyle w:val="RefVolume"/>
        </w:rPr>
        <w:t xml:space="preserve">49</w:t>
      </w:r>
      <w:r>
        <w:t xml:space="preserve">(</w:t>
      </w:r>
      <w:r>
        <w:rPr>
          <w:rStyle w:val="RefIssue"/>
        </w:rPr>
        <w:t xml:space="preserve">Suppl 8</w:t>
      </w:r>
      <w:r>
        <w:t xml:space="preserve">):</w:t>
      </w:r>
      <w:r>
        <w:rPr>
          <w:rStyle w:val="RefFPage"/>
        </w:rPr>
        <w:t xml:space="preserve">3</w:t>
      </w:r>
      <w:r>
        <w:rPr>
          <w:rStyle w:val="RefLPage"/>
        </w:rPr>
        <w:t xml:space="preserve">5</w:t>
      </w:r>
      <w:r>
        <w:t xml:space="preserve">.</w:t>
      </w:r>
    </w:p>
    <w:p>
      <w:pPr>
        <w:pStyle w:val="jrnlRefText noPMID"/>
      </w:pPr>
      <w:bookmarkStart w:id="98" w:name="R47"/>
      <w:bookmarkEnd w:id="98"/>
      <w:r>
        <w:rPr>
          <w:rStyle w:val="RefSlNo"/>
        </w:rPr>
        <w:t xml:space="preserve">47. </w:t>
      </w:r>
      <w:r>
        <w:rPr>
          <w:rStyle w:val="RefAuthor"/>
          <w:rStyle w:val="RefSurName"/>
        </w:rPr>
        <w:t xml:space="preserve">Rho</w:t>
      </w:r>
      <w:r>
        <w:rPr>
          <w:rStyle w:val="RefAuthor"/>
        </w:rPr>
        <w:t xml:space="preserve"> </w:t>
      </w:r>
      <w:r>
        <w:rPr>
          <w:rStyle w:val="RefAuthor"/>
          <w:rStyle w:val="RefGivenName"/>
        </w:rPr>
        <w:t xml:space="preserve">JM</w:t>
      </w:r>
      <w:r>
        <w:t xml:space="preserve">, </w:t>
      </w:r>
      <w:r>
        <w:rPr>
          <w:rStyle w:val="RefAuthor"/>
          <w:rStyle w:val="RefSurName"/>
        </w:rPr>
        <w:t xml:space="preserve">Sankar</w:t>
      </w:r>
      <w:r>
        <w:rPr>
          <w:rStyle w:val="RefAuthor"/>
        </w:rPr>
        <w:t xml:space="preserve"> </w:t>
      </w:r>
      <w:r>
        <w:rPr>
          <w:rStyle w:val="RefAuthor"/>
          <w:rStyle w:val="RefGivenName"/>
        </w:rPr>
        <w:t xml:space="preserve">R</w:t>
      </w:r>
      <w:r>
        <w:t xml:space="preserve">. </w:t>
      </w:r>
      <w:r>
        <w:rPr>
          <w:rStyle w:val="RefArticleTitle"/>
        </w:rPr>
        <w:t xml:space="preserve">The ketogenic diet in a pill: is this possible?</w:t>
      </w:r>
      <w:r>
        <w:t xml:space="preserve"> </w:t>
      </w:r>
      <w:r>
        <w:rPr>
          <w:rStyle w:val="RefJournalTitle"/>
          <w:i/>
          <w:iCs/>
        </w:rPr>
        <w:t xml:space="preserve">Epilepsia</w:t>
      </w:r>
      <w:r>
        <w:t xml:space="preserve">. </w:t>
      </w:r>
      <w:r>
        <w:rPr>
          <w:rStyle w:val="RefYear"/>
        </w:rPr>
        <w:t xml:space="preserve">2008</w:t>
      </w:r>
      <w:r>
        <w:t xml:space="preserve">;</w:t>
      </w:r>
      <w:r>
        <w:rPr>
          <w:rStyle w:val="RefVolume"/>
        </w:rPr>
        <w:t xml:space="preserve">49</w:t>
      </w:r>
      <w:r>
        <w:t xml:space="preserve">(</w:t>
      </w:r>
      <w:r>
        <w:rPr>
          <w:rStyle w:val="RefIssue"/>
        </w:rPr>
        <w:t xml:space="preserve">Suppl 8</w:t>
      </w:r>
      <w:r>
        <w:t xml:space="preserve">):</w:t>
      </w:r>
      <w:r>
        <w:rPr>
          <w:rStyle w:val="RefFPage"/>
        </w:rPr>
        <w:t xml:space="preserve">127</w:t>
      </w:r>
      <w:r>
        <w:rPr>
          <w:rStyle w:val="RefLPage"/>
        </w:rPr>
        <w:t xml:space="preserve">133</w:t>
      </w:r>
      <w:r>
        <w:t xml:space="preserve">.</w:t>
      </w:r>
    </w:p>
    <w:p>
      <w:pPr>
        <w:pStyle w:val="jrnlRefText noPMID"/>
      </w:pPr>
      <w:bookmarkStart w:id="100" w:name="R48"/>
      <w:bookmarkEnd w:id="100"/>
      <w:r>
        <w:rPr>
          <w:rStyle w:val="RefSlNo"/>
        </w:rPr>
        <w:t xml:space="preserve">48. </w:t>
      </w:r>
      <w:r>
        <w:rPr>
          <w:rStyle w:val="RefAuthor"/>
          <w:rStyle w:val="RefSurName"/>
        </w:rPr>
        <w:t xml:space="preserve">Rogawski</w:t>
      </w:r>
      <w:r>
        <w:rPr>
          <w:rStyle w:val="RefAuthor"/>
        </w:rPr>
        <w:t xml:space="preserve"> </w:t>
      </w:r>
      <w:r>
        <w:rPr>
          <w:rStyle w:val="RefAuthor"/>
          <w:rStyle w:val="RefGivenName"/>
        </w:rPr>
        <w:t xml:space="preserve">MA</w:t>
      </w:r>
      <w:r>
        <w:t xml:space="preserve">, </w:t>
      </w:r>
      <w:r>
        <w:rPr>
          <w:rStyle w:val="RefAuthor"/>
          <w:rStyle w:val="RefSurName"/>
        </w:rPr>
        <w:t xml:space="preserve">Lscher</w:t>
      </w:r>
      <w:r>
        <w:rPr>
          <w:rStyle w:val="RefAuthor"/>
        </w:rPr>
        <w:t xml:space="preserve"> </w:t>
      </w:r>
      <w:r>
        <w:rPr>
          <w:rStyle w:val="RefAuthor"/>
          <w:rStyle w:val="RefGivenName"/>
        </w:rPr>
        <w:t xml:space="preserve">W</w:t>
      </w:r>
      <w:r>
        <w:t xml:space="preserve">, </w:t>
      </w:r>
      <w:r>
        <w:rPr>
          <w:rStyle w:val="RefAuthor"/>
          <w:rStyle w:val="RefSurName"/>
        </w:rPr>
        <w:t xml:space="preserve">Rho</w:t>
      </w:r>
      <w:r>
        <w:rPr>
          <w:rStyle w:val="RefAuthor"/>
        </w:rPr>
        <w:t xml:space="preserve"> </w:t>
      </w:r>
      <w:r>
        <w:rPr>
          <w:rStyle w:val="RefAuthor"/>
          <w:rStyle w:val="RefGivenName"/>
        </w:rPr>
        <w:t xml:space="preserve">JM</w:t>
      </w:r>
      <w:r>
        <w:t xml:space="preserve">. </w:t>
      </w:r>
      <w:r>
        <w:rPr>
          <w:rStyle w:val="RefChapterTitle"/>
        </w:rPr>
        <w:t xml:space="preserve">Mechanisms of Action of Antiseizure Drugs and the Ketogenic Diet</w:t>
      </w:r>
      <w:r>
        <w:t xml:space="preserve">. </w:t>
      </w:r>
      <w:r>
        <w:rPr>
          <w:rStyle w:val="RefComments"/>
        </w:rPr>
        <w:t xml:space="preserve">In</w:t>
      </w:r>
      <w:r>
        <w:t xml:space="preserve">: </w:t>
      </w:r>
      <w:r>
        <w:rPr>
          <w:rStyle w:val="RefEditor"/>
          <w:rStyle w:val="RefSurName"/>
        </w:rPr>
        <w:t xml:space="preserve">Holmes</w:t>
      </w:r>
      <w:r>
        <w:rPr>
          <w:rStyle w:val="RefEditor"/>
        </w:rPr>
        <w:t xml:space="preserve"> </w:t>
      </w:r>
      <w:r>
        <w:rPr>
          <w:rStyle w:val="RefEditor"/>
          <w:rStyle w:val="RefGivenName"/>
        </w:rPr>
        <w:t xml:space="preserve">GL</w:t>
      </w:r>
      <w:r>
        <w:t xml:space="preserve">, </w:t>
      </w:r>
      <w:r>
        <w:rPr>
          <w:rStyle w:val="RefEditor"/>
          <w:rStyle w:val="RefSurName"/>
        </w:rPr>
        <w:t xml:space="preserve">Noebels</w:t>
      </w:r>
      <w:r>
        <w:rPr>
          <w:rStyle w:val="RefEditor"/>
        </w:rPr>
        <w:t xml:space="preserve"> </w:t>
      </w:r>
      <w:r>
        <w:rPr>
          <w:rStyle w:val="RefEditor"/>
          <w:rStyle w:val="RefGivenName"/>
        </w:rPr>
        <w:t xml:space="preserve">JL</w:t>
      </w:r>
      <w:r>
        <w:t xml:space="preserve">, </w:t>
      </w:r>
      <w:r>
        <w:rPr>
          <w:rStyle w:val="RefComments"/>
        </w:rPr>
        <w:t xml:space="preserve">eds.</w:t>
      </w:r>
      <w:r>
        <w:t xml:space="preserve"> </w:t>
      </w:r>
      <w:r>
        <w:rPr>
          <w:rStyle w:val="RefBookTitle"/>
          <w:i/>
          <w:iCs/>
        </w:rPr>
        <w:t xml:space="preserve">Epilepsy: The Biology of a Spectrum Disorder</w:t>
      </w:r>
      <w:r>
        <w:t xml:space="preserve">. </w:t>
      </w:r>
      <w:r>
        <w:rPr>
          <w:rStyle w:val="RefPublisherLoc"/>
        </w:rPr>
        <w:t xml:space="preserve">Cold Spring, NY</w:t>
      </w:r>
      <w:r>
        <w:t xml:space="preserve">: </w:t>
      </w:r>
      <w:r>
        <w:rPr>
          <w:rStyle w:val="RefPublisherName"/>
        </w:rPr>
        <w:t xml:space="preserve">Harb Perspect Med</w:t>
      </w:r>
      <w:r>
        <w:t xml:space="preserve">; </w:t>
      </w:r>
      <w:r>
        <w:rPr>
          <w:rStyle w:val="RefYear"/>
        </w:rPr>
        <w:t xml:space="preserve">2016</w:t>
      </w:r>
      <w:r>
        <w:t xml:space="preserve">:</w:t>
      </w:r>
      <w:r>
        <w:rPr>
          <w:rStyle w:val="RefFPage"/>
        </w:rPr>
        <w:t xml:space="preserve">397</w:t>
      </w:r>
      <w:r>
        <w:rPr>
          <w:rStyle w:val="RefLPage"/>
        </w:rPr>
        <w:t xml:space="preserve">424</w:t>
      </w:r>
      <w:r>
        <w:t xml:space="preserve">.</w:t>
      </w:r>
    </w:p>
    <w:p>
      <w:pPr>
        <w:pStyle w:val="jrnlRefText noPMID"/>
      </w:pPr>
      <w:bookmarkStart w:id="102" w:name="R49"/>
      <w:bookmarkEnd w:id="102"/>
      <w:r>
        <w:rPr>
          <w:rStyle w:val="RefSlNo"/>
        </w:rPr>
        <w:t xml:space="preserve">49. </w:t>
      </w:r>
      <w:r>
        <w:rPr>
          <w:rStyle w:val="RefAuthor"/>
          <w:rStyle w:val="RefSurName"/>
        </w:rPr>
        <w:t xml:space="preserve">Pfeifer</w:t>
      </w:r>
      <w:r>
        <w:rPr>
          <w:rStyle w:val="RefAuthor"/>
        </w:rPr>
        <w:t xml:space="preserve"> </w:t>
      </w:r>
      <w:r>
        <w:rPr>
          <w:rStyle w:val="RefAuthor"/>
          <w:rStyle w:val="RefGivenName"/>
        </w:rPr>
        <w:t xml:space="preserve">HH</w:t>
      </w:r>
      <w:r>
        <w:t xml:space="preserve">, </w:t>
      </w:r>
      <w:r>
        <w:rPr>
          <w:rStyle w:val="RefAuthor"/>
          <w:rStyle w:val="RefSurName"/>
        </w:rPr>
        <w:t xml:space="preserve">Thiele</w:t>
      </w:r>
      <w:r>
        <w:rPr>
          <w:rStyle w:val="RefAuthor"/>
        </w:rPr>
        <w:t xml:space="preserve"> </w:t>
      </w:r>
      <w:r>
        <w:rPr>
          <w:rStyle w:val="RefAuthor"/>
          <w:rStyle w:val="RefGivenName"/>
        </w:rPr>
        <w:t xml:space="preserve">EA</w:t>
      </w:r>
      <w:r>
        <w:t xml:space="preserve">. </w:t>
      </w:r>
      <w:r>
        <w:rPr>
          <w:rStyle w:val="RefArticleTitle"/>
        </w:rPr>
        <w:t xml:space="preserve">Low-glycemic-index treatment: a liberalized ketogenic diet for treatment of intractable epilepsy</w:t>
      </w:r>
      <w:r>
        <w:t xml:space="preserve">. </w:t>
      </w:r>
      <w:r>
        <w:rPr>
          <w:rStyle w:val="RefJournalTitle"/>
          <w:i/>
          <w:iCs/>
        </w:rPr>
        <w:t xml:space="preserve">Neurology</w:t>
      </w:r>
      <w:r>
        <w:t xml:space="preserve">. </w:t>
      </w:r>
      <w:r>
        <w:rPr>
          <w:rStyle w:val="RefYear"/>
        </w:rPr>
        <w:t xml:space="preserve">2005</w:t>
      </w:r>
      <w:r>
        <w:t xml:space="preserve">;</w:t>
      </w:r>
      <w:r>
        <w:rPr>
          <w:rStyle w:val="RefVolume"/>
        </w:rPr>
        <w:t xml:space="preserve">65</w:t>
      </w:r>
      <w:r>
        <w:t xml:space="preserve">:</w:t>
      </w:r>
      <w:r>
        <w:rPr>
          <w:rStyle w:val="RefFPage"/>
        </w:rPr>
        <w:t xml:space="preserve">1810</w:t>
      </w:r>
      <w:r>
        <w:rPr>
          <w:rStyle w:val="RefLPage"/>
        </w:rPr>
        <w:t xml:space="preserve">1812</w:t>
      </w:r>
      <w:r>
        <w:t xml:space="preserve">.</w:t>
      </w:r>
    </w:p>
    <w:p>
      <w:pPr>
        <w:pStyle w:val="jrnlRefText noPMID"/>
      </w:pPr>
      <w:bookmarkStart w:id="104" w:name="R50"/>
      <w:bookmarkEnd w:id="104"/>
      <w:r>
        <w:rPr>
          <w:rStyle w:val="RefSlNo"/>
        </w:rPr>
        <w:t xml:space="preserve">50. </w:t>
      </w:r>
      <w:r>
        <w:rPr>
          <w:rStyle w:val="RefAuthor"/>
          <w:rStyle w:val="RefSurName"/>
        </w:rPr>
        <w:t xml:space="preserve">Ma</w:t>
      </w:r>
      <w:r>
        <w:rPr>
          <w:rStyle w:val="RefAuthor"/>
        </w:rPr>
        <w:t xml:space="preserve"> </w:t>
      </w:r>
      <w:r>
        <w:rPr>
          <w:rStyle w:val="RefAuthor"/>
          <w:rStyle w:val="RefGivenName"/>
        </w:rPr>
        <w:t xml:space="preserve">W</w:t>
      </w:r>
      <w:r>
        <w:t xml:space="preserve">, </w:t>
      </w:r>
      <w:r>
        <w:rPr>
          <w:rStyle w:val="RefAuthor"/>
          <w:rStyle w:val="RefSurName"/>
        </w:rPr>
        <w:t xml:space="preserve">Berg</w:t>
      </w:r>
      <w:r>
        <w:rPr>
          <w:rStyle w:val="RefAuthor"/>
        </w:rPr>
        <w:t xml:space="preserve"> </w:t>
      </w:r>
      <w:r>
        <w:rPr>
          <w:rStyle w:val="RefAuthor"/>
          <w:rStyle w:val="RefGivenName"/>
        </w:rPr>
        <w:t xml:space="preserve">J</w:t>
      </w:r>
      <w:r>
        <w:t xml:space="preserve">, </w:t>
      </w:r>
      <w:r>
        <w:rPr>
          <w:rStyle w:val="RefAuthor"/>
          <w:rStyle w:val="RefSurName"/>
        </w:rPr>
        <w:t xml:space="preserve">Yellen</w:t>
      </w:r>
      <w:r>
        <w:rPr>
          <w:rStyle w:val="RefAuthor"/>
        </w:rPr>
        <w:t xml:space="preserve"> </w:t>
      </w:r>
      <w:r>
        <w:rPr>
          <w:rStyle w:val="RefAuthor"/>
          <w:rStyle w:val="RefGivenName"/>
        </w:rPr>
        <w:t xml:space="preserve">G</w:t>
      </w:r>
      <w:r>
        <w:t xml:space="preserve">. </w:t>
      </w:r>
      <w:r>
        <w:rPr>
          <w:rStyle w:val="RefArticleTitle"/>
        </w:rPr>
        <w:t xml:space="preserve">Ketogenic diet metabolites reduce firing in central neurons by opening K(ATP) channels</w:t>
      </w:r>
      <w:r>
        <w:t xml:space="preserve">. </w:t>
      </w:r>
      <w:r>
        <w:rPr>
          <w:rStyle w:val="RefJournalTitle"/>
          <w:i/>
          <w:iCs/>
        </w:rPr>
        <w:t xml:space="preserve">J Neurosci</w:t>
      </w:r>
      <w:r>
        <w:t xml:space="preserve">. </w:t>
      </w:r>
      <w:r>
        <w:rPr>
          <w:rStyle w:val="RefYear"/>
        </w:rPr>
        <w:t xml:space="preserve">2007</w:t>
      </w:r>
      <w:r>
        <w:t xml:space="preserve">;</w:t>
      </w:r>
      <w:r>
        <w:rPr>
          <w:rStyle w:val="RefVolume"/>
        </w:rPr>
        <w:t xml:space="preserve">27</w:t>
      </w:r>
      <w:r>
        <w:t xml:space="preserve">:</w:t>
      </w:r>
      <w:r>
        <w:rPr>
          <w:rStyle w:val="RefFPage"/>
        </w:rPr>
        <w:t xml:space="preserve">3618</w:t>
      </w:r>
      <w:r>
        <w:rPr>
          <w:rStyle w:val="RefLPage"/>
        </w:rPr>
        <w:t xml:space="preserve">3625</w:t>
      </w:r>
      <w:r>
        <w:t xml:space="preserve">.</w:t>
      </w:r>
    </w:p>
    <w:p>
      <w:pPr>
        <w:pStyle w:val="jrnlRefText noPMID"/>
      </w:pPr>
      <w:bookmarkStart w:id="106" w:name="R51"/>
      <w:bookmarkEnd w:id="106"/>
      <w:r>
        <w:rPr>
          <w:rStyle w:val="RefSlNo"/>
        </w:rPr>
        <w:t xml:space="preserve">51. </w:t>
      </w:r>
      <w:r>
        <w:rPr>
          <w:rStyle w:val="RefAuthor"/>
          <w:rStyle w:val="RefSurName"/>
        </w:rPr>
        <w:t xml:space="preserve">Garriga-Canut</w:t>
      </w:r>
      <w:r>
        <w:rPr>
          <w:rStyle w:val="RefAuthor"/>
        </w:rPr>
        <w:t xml:space="preserve"> </w:t>
      </w:r>
      <w:r>
        <w:rPr>
          <w:rStyle w:val="RefAuthor"/>
          <w:rStyle w:val="RefGivenName"/>
        </w:rPr>
        <w:t xml:space="preserve">M</w:t>
      </w:r>
      <w:r>
        <w:t xml:space="preserve">, </w:t>
      </w:r>
      <w:r>
        <w:rPr>
          <w:rStyle w:val="RefAuthor"/>
          <w:rStyle w:val="RefSurName"/>
        </w:rPr>
        <w:t xml:space="preserve">Schoenike</w:t>
      </w:r>
      <w:r>
        <w:rPr>
          <w:rStyle w:val="RefAuthor"/>
        </w:rPr>
        <w:t xml:space="preserve"> </w:t>
      </w:r>
      <w:r>
        <w:rPr>
          <w:rStyle w:val="RefAuthor"/>
          <w:rStyle w:val="RefGivenName"/>
        </w:rPr>
        <w:t xml:space="preserve">B</w:t>
      </w:r>
      <w:r>
        <w:t xml:space="preserve">, </w:t>
      </w:r>
      <w:r>
        <w:rPr>
          <w:rStyle w:val="RefAuthor"/>
          <w:rStyle w:val="RefSurName"/>
        </w:rPr>
        <w:t xml:space="preserve">Qazi</w:t>
      </w:r>
      <w:r>
        <w:rPr>
          <w:rStyle w:val="RefAuthor"/>
        </w:rPr>
        <w:t xml:space="preserve"> </w:t>
      </w:r>
      <w:r>
        <w:rPr>
          <w:rStyle w:val="RefAuthor"/>
          <w:rStyle w:val="RefGivenName"/>
        </w:rPr>
        <w:t xml:space="preserve">R</w:t>
      </w:r>
      <w:r>
        <w:t xml:space="preserve">, </w:t>
      </w:r>
      <w:r>
        <w:rPr>
          <w:rStyle w:val="RefEtal"/>
        </w:rPr>
        <w:t xml:space="preserve">et al</w:t>
      </w:r>
      <w:r>
        <w:t xml:space="preserve">. </w:t>
      </w:r>
      <w:r>
        <w:rPr>
          <w:rStyle w:val="RefArticleTitle"/>
        </w:rPr>
        <w:t xml:space="preserve">2-deoxy-d-glucose reduces epilepsy progression by nrsf-ctbp-dependent metabolic regulation of chromatin structure</w:t>
      </w:r>
      <w:r>
        <w:t xml:space="preserve">. </w:t>
      </w:r>
      <w:r>
        <w:rPr>
          <w:rStyle w:val="RefJournalTitle"/>
          <w:i/>
          <w:iCs/>
        </w:rPr>
        <w:t xml:space="preserve">Nat Neurosci</w:t>
      </w:r>
      <w:r>
        <w:t xml:space="preserve">. </w:t>
      </w:r>
      <w:r>
        <w:rPr>
          <w:rStyle w:val="RefYear"/>
        </w:rPr>
        <w:t xml:space="preserve">2006</w:t>
      </w:r>
      <w:r>
        <w:t xml:space="preserve">;</w:t>
      </w:r>
      <w:r>
        <w:rPr>
          <w:rStyle w:val="RefVolume"/>
        </w:rPr>
        <w:t xml:space="preserve">9</w:t>
      </w:r>
      <w:r>
        <w:t xml:space="preserve">:</w:t>
      </w:r>
      <w:r>
        <w:rPr>
          <w:rStyle w:val="RefFPage"/>
        </w:rPr>
        <w:t xml:space="preserve">1382</w:t>
      </w:r>
      <w:r>
        <w:rPr>
          <w:rStyle w:val="RefLPage"/>
        </w:rPr>
        <w:t xml:space="preserve">1387</w:t>
      </w:r>
      <w:r>
        <w:t xml:space="preserve">.</w:t>
      </w:r>
    </w:p>
    <w:p>
      <w:pPr>
        <w:pStyle w:val="jrnlRefText noPMID"/>
      </w:pPr>
      <w:bookmarkStart w:id="108" w:name="R52"/>
      <w:bookmarkEnd w:id="108"/>
      <w:r>
        <w:rPr>
          <w:rStyle w:val="RefSlNo"/>
        </w:rPr>
        <w:t xml:space="preserve">52. </w:t>
      </w:r>
      <w:r>
        <w:rPr>
          <w:rStyle w:val="RefAuthor"/>
          <w:rStyle w:val="RefSurName"/>
        </w:rPr>
        <w:t xml:space="preserve">Minor</w:t>
      </w:r>
      <w:r>
        <w:rPr>
          <w:rStyle w:val="RefAuthor"/>
        </w:rPr>
        <w:t xml:space="preserve"> </w:t>
      </w:r>
      <w:r>
        <w:rPr>
          <w:rStyle w:val="RefAuthor"/>
          <w:rStyle w:val="RefGivenName"/>
        </w:rPr>
        <w:t xml:space="preserve">RK</w:t>
      </w:r>
      <w:r>
        <w:t xml:space="preserve">, </w:t>
      </w:r>
      <w:r>
        <w:rPr>
          <w:rStyle w:val="RefAuthor"/>
          <w:rStyle w:val="RefSurName"/>
        </w:rPr>
        <w:t xml:space="preserve">Smith</w:t>
      </w:r>
      <w:r>
        <w:rPr>
          <w:rStyle w:val="RefAuthor"/>
        </w:rPr>
        <w:t xml:space="preserve"> </w:t>
      </w:r>
      <w:r>
        <w:rPr>
          <w:rStyle w:val="RefAuthor"/>
          <w:rStyle w:val="RefGivenName"/>
        </w:rPr>
        <w:t xml:space="preserve">DL</w:t>
      </w:r>
      <w:r>
        <w:t xml:space="preserve">, </w:t>
      </w:r>
      <w:r>
        <w:rPr>
          <w:rStyle w:val="RefAuthor"/>
          <w:rStyle w:val="RefSurName"/>
        </w:rPr>
        <w:t xml:space="preserve">Sossang</w:t>
      </w:r>
      <w:r>
        <w:rPr>
          <w:rStyle w:val="RefAuthor"/>
        </w:rPr>
        <w:t xml:space="preserve"> </w:t>
      </w:r>
      <w:r>
        <w:rPr>
          <w:rStyle w:val="RefAuthor"/>
          <w:rStyle w:val="RefGivenName"/>
        </w:rPr>
        <w:t xml:space="preserve">AM</w:t>
      </w:r>
      <w:r>
        <w:t xml:space="preserve">, </w:t>
      </w:r>
      <w:r>
        <w:rPr>
          <w:rStyle w:val="RefEtal"/>
        </w:rPr>
        <w:t xml:space="preserve">et al</w:t>
      </w:r>
      <w:r>
        <w:t xml:space="preserve">. </w:t>
      </w:r>
      <w:r>
        <w:rPr>
          <w:rStyle w:val="RefArticleTitle"/>
        </w:rPr>
        <w:t xml:space="preserve">Chronic ingestion of 2-deoxy-d-glucose induces cardiac vacuolization and increases mortality in rats</w:t>
      </w:r>
      <w:r>
        <w:t xml:space="preserve">. </w:t>
      </w:r>
      <w:r>
        <w:rPr>
          <w:rStyle w:val="RefJournalTitle"/>
          <w:i/>
          <w:iCs/>
        </w:rPr>
        <w:t xml:space="preserve">Toxicol Appl Pharmacol</w:t>
      </w:r>
      <w:r>
        <w:t xml:space="preserve">. </w:t>
      </w:r>
      <w:r>
        <w:rPr>
          <w:rStyle w:val="RefYear"/>
        </w:rPr>
        <w:t xml:space="preserve">2010</w:t>
      </w:r>
      <w:r>
        <w:t xml:space="preserve">;</w:t>
      </w:r>
      <w:r>
        <w:rPr>
          <w:rStyle w:val="RefVolume"/>
        </w:rPr>
        <w:t xml:space="preserve">243</w:t>
      </w:r>
      <w:r>
        <w:t xml:space="preserve">:</w:t>
      </w:r>
      <w:r>
        <w:rPr>
          <w:rStyle w:val="RefFPage"/>
        </w:rPr>
        <w:t xml:space="preserve">332</w:t>
      </w:r>
      <w:r>
        <w:rPr>
          <w:rStyle w:val="RefLPage"/>
        </w:rPr>
        <w:t xml:space="preserve">339</w:t>
      </w:r>
      <w:r>
        <w:t xml:space="preserve">.</w:t>
      </w:r>
    </w:p>
    <w:p>
      <w:pPr>
        <w:pStyle w:val="jrnlRefText noPMID"/>
      </w:pPr>
      <w:bookmarkStart w:id="110" w:name="R53"/>
      <w:bookmarkEnd w:id="110"/>
      <w:r>
        <w:rPr>
          <w:rStyle w:val="RefSlNo"/>
        </w:rPr>
        <w:t xml:space="preserve">53. </w:t>
      </w:r>
      <w:r>
        <w:rPr>
          <w:rStyle w:val="RefAuthor"/>
          <w:rStyle w:val="RefSurName"/>
        </w:rPr>
        <w:t xml:space="preserve">Stein</w:t>
      </w:r>
      <w:r>
        <w:rPr>
          <w:rStyle w:val="RefAuthor"/>
        </w:rPr>
        <w:t xml:space="preserve"> </w:t>
      </w:r>
      <w:r>
        <w:rPr>
          <w:rStyle w:val="RefAuthor"/>
          <w:rStyle w:val="RefGivenName"/>
        </w:rPr>
        <w:t xml:space="preserve">M</w:t>
      </w:r>
      <w:r>
        <w:t xml:space="preserve">, </w:t>
      </w:r>
      <w:r>
        <w:rPr>
          <w:rStyle w:val="RefAuthor"/>
          <w:rStyle w:val="RefSurName"/>
        </w:rPr>
        <w:t xml:space="preserve">Lin</w:t>
      </w:r>
      <w:r>
        <w:rPr>
          <w:rStyle w:val="RefAuthor"/>
        </w:rPr>
        <w:t xml:space="preserve"> </w:t>
      </w:r>
      <w:r>
        <w:rPr>
          <w:rStyle w:val="RefAuthor"/>
          <w:rStyle w:val="RefGivenName"/>
        </w:rPr>
        <w:t xml:space="preserve">H</w:t>
      </w:r>
      <w:r>
        <w:t xml:space="preserve">, </w:t>
      </w:r>
      <w:r>
        <w:rPr>
          <w:rStyle w:val="RefAuthor"/>
          <w:rStyle w:val="RefSurName"/>
        </w:rPr>
        <w:t xml:space="preserve">Jeyamohan</w:t>
      </w:r>
      <w:r>
        <w:rPr>
          <w:rStyle w:val="RefAuthor"/>
        </w:rPr>
        <w:t xml:space="preserve"> </w:t>
      </w:r>
      <w:r>
        <w:rPr>
          <w:rStyle w:val="RefAuthor"/>
          <w:rStyle w:val="RefGivenName"/>
        </w:rPr>
        <w:t xml:space="preserve">C</w:t>
      </w:r>
      <w:r>
        <w:t xml:space="preserve">, </w:t>
      </w:r>
      <w:r>
        <w:rPr>
          <w:rStyle w:val="RefEtal"/>
        </w:rPr>
        <w:t xml:space="preserve">et al</w:t>
      </w:r>
      <w:r>
        <w:t xml:space="preserve">. </w:t>
      </w:r>
      <w:r>
        <w:rPr>
          <w:rStyle w:val="RefArticleTitle"/>
        </w:rPr>
        <w:t xml:space="preserve">Targeting tumor metabolism with 2-deoxyglucose in patients with castrate-resistant prostate cancer and advanced malignancies</w:t>
      </w:r>
      <w:r>
        <w:t xml:space="preserve">. </w:t>
      </w:r>
      <w:r>
        <w:rPr>
          <w:rStyle w:val="RefJournalTitle"/>
          <w:i/>
          <w:iCs/>
        </w:rPr>
        <w:t xml:space="preserve">Prostate</w:t>
      </w:r>
      <w:r>
        <w:t xml:space="preserve">. </w:t>
      </w:r>
      <w:r>
        <w:rPr>
          <w:rStyle w:val="RefYear"/>
        </w:rPr>
        <w:t xml:space="preserve">2010</w:t>
      </w:r>
      <w:r>
        <w:t xml:space="preserve">;</w:t>
      </w:r>
      <w:r>
        <w:rPr>
          <w:rStyle w:val="RefVolume"/>
        </w:rPr>
        <w:t xml:space="preserve">2010</w:t>
      </w:r>
      <w:r>
        <w:t xml:space="preserve">(</w:t>
      </w:r>
      <w:r>
        <w:rPr>
          <w:rStyle w:val="RefIssue"/>
        </w:rPr>
        <w:t xml:space="preserve">70</w:t>
      </w:r>
      <w:r>
        <w:t xml:space="preserve">):</w:t>
      </w:r>
      <w:r>
        <w:rPr>
          <w:rStyle w:val="RefFPage"/>
        </w:rPr>
        <w:t xml:space="preserve">1388</w:t>
      </w:r>
      <w:r>
        <w:rPr>
          <w:rStyle w:val="RefLPage"/>
        </w:rPr>
        <w:t xml:space="preserve">1394</w:t>
      </w:r>
      <w:r>
        <w:t xml:space="preserve">.</w:t>
      </w:r>
    </w:p>
    <w:p>
      <w:pPr>
        <w:pStyle w:val="jrnlRefText noPMID"/>
      </w:pPr>
      <w:bookmarkStart w:id="112" w:name="R54"/>
      <w:bookmarkEnd w:id="112"/>
      <w:r>
        <w:rPr>
          <w:rStyle w:val="RefSlNo"/>
        </w:rPr>
        <w:t xml:space="preserve">54. </w:t>
      </w:r>
      <w:r>
        <w:rPr>
          <w:rStyle w:val="RefAuthor"/>
          <w:rStyle w:val="RefSurName"/>
        </w:rPr>
        <w:t xml:space="preserve">Terse</w:t>
      </w:r>
      <w:r>
        <w:rPr>
          <w:rStyle w:val="RefAuthor"/>
        </w:rPr>
        <w:t xml:space="preserve"> </w:t>
      </w:r>
      <w:r>
        <w:rPr>
          <w:rStyle w:val="RefAuthor"/>
          <w:rStyle w:val="RefGivenName"/>
        </w:rPr>
        <w:t xml:space="preserve">PS</w:t>
      </w:r>
      <w:r>
        <w:t xml:space="preserve">, </w:t>
      </w:r>
      <w:r>
        <w:rPr>
          <w:rStyle w:val="RefAuthor"/>
          <w:rStyle w:val="RefSurName"/>
        </w:rPr>
        <w:t xml:space="preserve">Joshi</w:t>
      </w:r>
      <w:r>
        <w:rPr>
          <w:rStyle w:val="RefAuthor"/>
        </w:rPr>
        <w:t xml:space="preserve"> </w:t>
      </w:r>
      <w:r>
        <w:rPr>
          <w:rStyle w:val="RefAuthor"/>
          <w:rStyle w:val="RefGivenName"/>
        </w:rPr>
        <w:t xml:space="preserve">PS</w:t>
      </w:r>
      <w:r>
        <w:t xml:space="preserve">, </w:t>
      </w:r>
      <w:r>
        <w:rPr>
          <w:rStyle w:val="RefAuthor"/>
          <w:rStyle w:val="RefSurName"/>
        </w:rPr>
        <w:t xml:space="preserve">Bordelon</w:t>
      </w:r>
      <w:r>
        <w:rPr>
          <w:rStyle w:val="RefAuthor"/>
        </w:rPr>
        <w:t xml:space="preserve"> </w:t>
      </w:r>
      <w:r>
        <w:rPr>
          <w:rStyle w:val="RefAuthor"/>
          <w:rStyle w:val="RefGivenName"/>
        </w:rPr>
        <w:t xml:space="preserve">NR</w:t>
      </w:r>
      <w:r>
        <w:t xml:space="preserve">, </w:t>
      </w:r>
      <w:r>
        <w:rPr>
          <w:rStyle w:val="RefEtal"/>
        </w:rPr>
        <w:t xml:space="preserve">et al</w:t>
      </w:r>
      <w:r>
        <w:t xml:space="preserve">. </w:t>
      </w:r>
      <w:r>
        <w:rPr>
          <w:rStyle w:val="RefArticleTitle"/>
        </w:rPr>
        <w:t xml:space="preserve">2-deoxy-d-glucose (2-dg)-induced cardiac toxicity in rat: nt-probnp and BNP as potential early cardiac safety biomarkers</w:t>
      </w:r>
      <w:r>
        <w:t xml:space="preserve">. </w:t>
      </w:r>
      <w:r>
        <w:rPr>
          <w:rStyle w:val="RefJournalTitle"/>
          <w:i/>
          <w:iCs/>
        </w:rPr>
        <w:t xml:space="preserve">Int J Toxicol</w:t>
      </w:r>
      <w:r>
        <w:t xml:space="preserve">. </w:t>
      </w:r>
      <w:r>
        <w:rPr>
          <w:rStyle w:val="RefYear"/>
        </w:rPr>
        <w:t xml:space="preserve">2016</w:t>
      </w:r>
      <w:del w:id="399" w:author="Bala (Springer Books)" w:date="Bala (Springer Books)">
        <w:r>
          <w:delText xml:space="preserve">;</w:delText>
        </w:r>
      </w:del>
      <w:r>
        <w:t xml:space="preserve">.</w:t>
      </w:r>
    </w:p>
    <w:p>
      <w:pPr>
        <w:pStyle w:val="jrnlRefText noPMID"/>
      </w:pPr>
      <w:bookmarkStart w:id="114" w:name="R55"/>
      <w:bookmarkEnd w:id="114"/>
      <w:r>
        <w:rPr>
          <w:rStyle w:val="RefSlNo"/>
        </w:rPr>
        <w:t xml:space="preserve">55. </w:t>
      </w:r>
      <w:r>
        <w:rPr>
          <w:rStyle w:val="RefAuthor"/>
          <w:rStyle w:val="RefSurName"/>
        </w:rPr>
        <w:t xml:space="preserve">Dibbens</w:t>
      </w:r>
      <w:r>
        <w:rPr>
          <w:rStyle w:val="RefAuthor"/>
        </w:rPr>
        <w:t xml:space="preserve"> </w:t>
      </w:r>
      <w:r>
        <w:rPr>
          <w:rStyle w:val="RefAuthor"/>
          <w:rStyle w:val="RefGivenName"/>
        </w:rPr>
        <w:t xml:space="preserve">LM</w:t>
      </w:r>
      <w:r>
        <w:t xml:space="preserve">, </w:t>
      </w:r>
      <w:r>
        <w:rPr>
          <w:rStyle w:val="RefAuthor"/>
          <w:rStyle w:val="RefSurName"/>
        </w:rPr>
        <w:t xml:space="preserve">Tarpey</w:t>
      </w:r>
      <w:r>
        <w:rPr>
          <w:rStyle w:val="RefAuthor"/>
        </w:rPr>
        <w:t xml:space="preserve"> </w:t>
      </w:r>
      <w:r>
        <w:rPr>
          <w:rStyle w:val="RefAuthor"/>
          <w:rStyle w:val="RefGivenName"/>
        </w:rPr>
        <w:t xml:space="preserve">PS</w:t>
      </w:r>
      <w:r>
        <w:t xml:space="preserve">, </w:t>
      </w:r>
      <w:r>
        <w:rPr>
          <w:rStyle w:val="RefAuthor"/>
          <w:rStyle w:val="RefSurName"/>
        </w:rPr>
        <w:t xml:space="preserve">Hynes</w:t>
      </w:r>
      <w:r>
        <w:rPr>
          <w:rStyle w:val="RefAuthor"/>
        </w:rPr>
        <w:t xml:space="preserve"> </w:t>
      </w:r>
      <w:r>
        <w:rPr>
          <w:rStyle w:val="RefAuthor"/>
          <w:rStyle w:val="RefGivenName"/>
        </w:rPr>
        <w:t xml:space="preserve">K</w:t>
      </w:r>
      <w:r>
        <w:t xml:space="preserve">, </w:t>
      </w:r>
      <w:r>
        <w:rPr>
          <w:rStyle w:val="RefEtal"/>
        </w:rPr>
        <w:t xml:space="preserve">et al</w:t>
      </w:r>
      <w:r>
        <w:t xml:space="preserve">. </w:t>
      </w:r>
      <w:r>
        <w:rPr>
          <w:rStyle w:val="RefArticleTitle"/>
        </w:rPr>
        <w:t xml:space="preserve">X-linked protocadherin 19 mutations cause female-limited epilepsy and cognitive impairment</w:t>
      </w:r>
      <w:r>
        <w:t xml:space="preserve">. </w:t>
      </w:r>
      <w:r>
        <w:rPr>
          <w:rStyle w:val="RefJournalTitle"/>
          <w:i/>
          <w:iCs/>
        </w:rPr>
        <w:t xml:space="preserve">Nat Genet</w:t>
      </w:r>
      <w:r>
        <w:t xml:space="preserve">. </w:t>
      </w:r>
      <w:r>
        <w:rPr>
          <w:rStyle w:val="RefYear"/>
        </w:rPr>
        <w:t xml:space="preserve">2008</w:t>
      </w:r>
      <w:r>
        <w:t xml:space="preserve">;</w:t>
      </w:r>
      <w:r>
        <w:rPr>
          <w:rStyle w:val="RefVolume"/>
        </w:rPr>
        <w:t xml:space="preserve">40</w:t>
      </w:r>
      <w:r>
        <w:t xml:space="preserve">:</w:t>
      </w:r>
      <w:r>
        <w:rPr>
          <w:rStyle w:val="RefFPage"/>
        </w:rPr>
        <w:t xml:space="preserve">776</w:t>
      </w:r>
      <w:r>
        <w:rPr>
          <w:rStyle w:val="RefLPage"/>
        </w:rPr>
        <w:t xml:space="preserve">781</w:t>
      </w:r>
      <w:r>
        <w:t xml:space="preserve">.</w:t>
      </w:r>
    </w:p>
    <w:p>
      <w:pPr>
        <w:pStyle w:val="jrnlRefText noPMID"/>
      </w:pPr>
      <w:bookmarkStart w:id="116" w:name="R56"/>
      <w:bookmarkEnd w:id="116"/>
      <w:r>
        <w:rPr>
          <w:rStyle w:val="RefSlNo"/>
        </w:rPr>
        <w:t xml:space="preserve">56. </w:t>
      </w:r>
      <w:r>
        <w:rPr>
          <w:rStyle w:val="RefAuthor"/>
          <w:rStyle w:val="RefSurName"/>
        </w:rPr>
        <w:t xml:space="preserve">Tan</w:t>
      </w:r>
      <w:r>
        <w:rPr>
          <w:rStyle w:val="RefAuthor"/>
        </w:rPr>
        <w:t xml:space="preserve"> </w:t>
      </w:r>
      <w:r>
        <w:rPr>
          <w:rStyle w:val="RefAuthor"/>
          <w:rStyle w:val="RefGivenName"/>
        </w:rPr>
        <w:t xml:space="preserve">C</w:t>
      </w:r>
      <w:r>
        <w:t xml:space="preserve">, </w:t>
      </w:r>
      <w:r>
        <w:rPr>
          <w:rStyle w:val="RefAuthor"/>
          <w:rStyle w:val="RefSurName"/>
        </w:rPr>
        <w:t xml:space="preserve">Shard</w:t>
      </w:r>
      <w:r>
        <w:rPr>
          <w:rStyle w:val="RefAuthor"/>
        </w:rPr>
        <w:t xml:space="preserve"> </w:t>
      </w:r>
      <w:r>
        <w:rPr>
          <w:rStyle w:val="RefAuthor"/>
          <w:rStyle w:val="RefGivenName"/>
        </w:rPr>
        <w:t xml:space="preserve">C</w:t>
      </w:r>
      <w:r>
        <w:t xml:space="preserve">, </w:t>
      </w:r>
      <w:r>
        <w:rPr>
          <w:rStyle w:val="RefAuthor"/>
          <w:rStyle w:val="RefSurName"/>
        </w:rPr>
        <w:t xml:space="preserve">Ranieri</w:t>
      </w:r>
      <w:r>
        <w:rPr>
          <w:rStyle w:val="RefAuthor"/>
        </w:rPr>
        <w:t xml:space="preserve"> </w:t>
      </w:r>
      <w:r>
        <w:rPr>
          <w:rStyle w:val="RefAuthor"/>
          <w:rStyle w:val="RefGivenName"/>
        </w:rPr>
        <w:t xml:space="preserve">E</w:t>
      </w:r>
      <w:r>
        <w:t xml:space="preserve">, </w:t>
      </w:r>
      <w:r>
        <w:rPr>
          <w:rStyle w:val="RefEtal"/>
        </w:rPr>
        <w:t xml:space="preserve">et al</w:t>
      </w:r>
      <w:r>
        <w:t xml:space="preserve">. </w:t>
      </w:r>
      <w:r>
        <w:rPr>
          <w:rStyle w:val="RefArticleTitle"/>
        </w:rPr>
        <w:t xml:space="preserve">Mutations of protocadherin 19 in female epilepsy (PCDH19-FE) lead to allopregnanolone deficiency</w:t>
      </w:r>
      <w:r>
        <w:t xml:space="preserve">. </w:t>
      </w:r>
      <w:r>
        <w:rPr>
          <w:rStyle w:val="RefJournalTitle"/>
          <w:i/>
          <w:iCs/>
        </w:rPr>
        <w:t xml:space="preserve">Hum Mol Genet</w:t>
      </w:r>
      <w:r>
        <w:t xml:space="preserve">. </w:t>
      </w:r>
      <w:r>
        <w:rPr>
          <w:rStyle w:val="RefYear"/>
        </w:rPr>
        <w:t xml:space="preserve">2015</w:t>
      </w:r>
      <w:r>
        <w:t xml:space="preserve">;</w:t>
      </w:r>
      <w:r>
        <w:rPr>
          <w:rStyle w:val="RefVolume"/>
        </w:rPr>
        <w:t xml:space="preserve">24</w:t>
      </w:r>
      <w:r>
        <w:t xml:space="preserve">:</w:t>
      </w:r>
      <w:r>
        <w:rPr>
          <w:rStyle w:val="RefFPage"/>
        </w:rPr>
        <w:t xml:space="preserve">5250</w:t>
      </w:r>
      <w:r>
        <w:rPr>
          <w:rStyle w:val="RefLPage"/>
        </w:rPr>
        <w:t xml:space="preserve">5259</w:t>
      </w:r>
      <w:r>
        <w:t xml:space="preserve">.</w:t>
      </w:r>
    </w:p>
    <w:p>
      <w:pPr>
        <w:pStyle w:val="jrnlRefText noPMID"/>
      </w:pPr>
      <w:bookmarkStart w:id="118" w:name="R57"/>
      <w:bookmarkEnd w:id="118"/>
      <w:r>
        <w:rPr>
          <w:rStyle w:val="RefSlNo"/>
        </w:rPr>
        <w:t xml:space="preserve">57. </w:t>
      </w:r>
      <w:r>
        <w:rPr>
          <w:rStyle w:val="RefAuthor"/>
          <w:rStyle w:val="RefSurName"/>
        </w:rPr>
        <w:t xml:space="preserve">Belelli</w:t>
      </w:r>
      <w:r>
        <w:rPr>
          <w:rStyle w:val="RefAuthor"/>
        </w:rPr>
        <w:t xml:space="preserve"> </w:t>
      </w:r>
      <w:r>
        <w:rPr>
          <w:rStyle w:val="RefAuthor"/>
          <w:rStyle w:val="RefGivenName"/>
        </w:rPr>
        <w:t xml:space="preserve">D</w:t>
      </w:r>
      <w:r>
        <w:t xml:space="preserve">, </w:t>
      </w:r>
      <w:r>
        <w:rPr>
          <w:rStyle w:val="RefAuthor"/>
          <w:rStyle w:val="RefSurName"/>
        </w:rPr>
        <w:t xml:space="preserve">Bolger</w:t>
      </w:r>
      <w:r>
        <w:rPr>
          <w:rStyle w:val="RefAuthor"/>
        </w:rPr>
        <w:t xml:space="preserve"> </w:t>
      </w:r>
      <w:r>
        <w:rPr>
          <w:rStyle w:val="RefAuthor"/>
          <w:rStyle w:val="RefGivenName"/>
        </w:rPr>
        <w:t xml:space="preserve">MB</w:t>
      </w:r>
      <w:r>
        <w:t xml:space="preserve">, </w:t>
      </w:r>
      <w:r>
        <w:rPr>
          <w:rStyle w:val="RefAuthor"/>
          <w:rStyle w:val="RefSurName"/>
        </w:rPr>
        <w:t xml:space="preserve">Gee</w:t>
      </w:r>
      <w:r>
        <w:rPr>
          <w:rStyle w:val="RefAuthor"/>
        </w:rPr>
        <w:t xml:space="preserve"> </w:t>
      </w:r>
      <w:r>
        <w:rPr>
          <w:rStyle w:val="RefAuthor"/>
          <w:rStyle w:val="RefGivenName"/>
        </w:rPr>
        <w:t xml:space="preserve">KW</w:t>
      </w:r>
      <w:r>
        <w:t xml:space="preserve">. </w:t>
      </w:r>
      <w:r>
        <w:rPr>
          <w:rStyle w:val="RefArticleTitle"/>
        </w:rPr>
        <w:t xml:space="preserve">Anticonvulsant profile of the progesterone metabolite 5a-pregnan-3a-ol-20-one</w:t>
      </w:r>
      <w:r>
        <w:t xml:space="preserve">. </w:t>
      </w:r>
      <w:r>
        <w:rPr>
          <w:rStyle w:val="RefJournalTitle"/>
          <w:i/>
          <w:iCs/>
        </w:rPr>
        <w:t xml:space="preserve">Eur J Pharmacol</w:t>
      </w:r>
      <w:r>
        <w:t xml:space="preserve">. </w:t>
      </w:r>
      <w:r>
        <w:rPr>
          <w:rStyle w:val="RefYear"/>
        </w:rPr>
        <w:t xml:space="preserve">1989</w:t>
      </w:r>
      <w:r>
        <w:t xml:space="preserve">;</w:t>
      </w:r>
      <w:r>
        <w:rPr>
          <w:rStyle w:val="RefVolume"/>
        </w:rPr>
        <w:t xml:space="preserve">166</w:t>
      </w:r>
      <w:r>
        <w:t xml:space="preserve">:</w:t>
      </w:r>
      <w:r>
        <w:rPr>
          <w:rStyle w:val="RefFPage"/>
        </w:rPr>
        <w:t xml:space="preserve">325</w:t>
      </w:r>
      <w:r>
        <w:rPr>
          <w:rStyle w:val="RefLPage"/>
        </w:rPr>
        <w:t xml:space="preserve">329</w:t>
      </w:r>
      <w:r>
        <w:t xml:space="preserve">.</w:t>
      </w:r>
    </w:p>
    <w:p>
      <w:pPr>
        <w:pStyle w:val="jrnlRefText noPMID"/>
      </w:pPr>
      <w:bookmarkStart w:id="120" w:name="R58"/>
      <w:bookmarkEnd w:id="120"/>
      <w:r>
        <w:rPr>
          <w:rStyle w:val="RefSlNo"/>
        </w:rPr>
        <w:t xml:space="preserve">58. </w:t>
      </w:r>
      <w:r>
        <w:rPr>
          <w:rStyle w:val="RefAuthor"/>
          <w:rStyle w:val="RefSurName"/>
        </w:rPr>
        <w:t xml:space="preserve">Stell</w:t>
      </w:r>
      <w:r>
        <w:rPr>
          <w:rStyle w:val="RefAuthor"/>
        </w:rPr>
        <w:t xml:space="preserve"> </w:t>
      </w:r>
      <w:r>
        <w:rPr>
          <w:rStyle w:val="RefAuthor"/>
          <w:rStyle w:val="RefGivenName"/>
        </w:rPr>
        <w:t xml:space="preserve">BM</w:t>
      </w:r>
      <w:r>
        <w:t xml:space="preserve">, </w:t>
      </w:r>
      <w:r>
        <w:rPr>
          <w:rStyle w:val="RefAuthor"/>
          <w:rStyle w:val="RefSurName"/>
        </w:rPr>
        <w:t xml:space="preserve">Brickley</w:t>
      </w:r>
      <w:r>
        <w:rPr>
          <w:rStyle w:val="RefAuthor"/>
        </w:rPr>
        <w:t xml:space="preserve"> </w:t>
      </w:r>
      <w:r>
        <w:rPr>
          <w:rStyle w:val="RefAuthor"/>
          <w:rStyle w:val="RefGivenName"/>
        </w:rPr>
        <w:t xml:space="preserve">SG</w:t>
      </w:r>
      <w:r>
        <w:t xml:space="preserve">, </w:t>
      </w:r>
      <w:r>
        <w:rPr>
          <w:rStyle w:val="RefAuthor"/>
          <w:rStyle w:val="RefSurName"/>
        </w:rPr>
        <w:t xml:space="preserve">Tang</w:t>
      </w:r>
      <w:r>
        <w:rPr>
          <w:rStyle w:val="RefAuthor"/>
        </w:rPr>
        <w:t xml:space="preserve"> </w:t>
      </w:r>
      <w:r>
        <w:rPr>
          <w:rStyle w:val="RefAuthor"/>
          <w:rStyle w:val="RefGivenName"/>
        </w:rPr>
        <w:t xml:space="preserve">CY</w:t>
      </w:r>
      <w:r>
        <w:t xml:space="preserve">, </w:t>
      </w:r>
      <w:r>
        <w:rPr>
          <w:rStyle w:val="RefAuthor"/>
          <w:rStyle w:val="RefSurName"/>
        </w:rPr>
        <w:t xml:space="preserve">Farrant</w:t>
      </w:r>
      <w:r>
        <w:rPr>
          <w:rStyle w:val="RefAuthor"/>
        </w:rPr>
        <w:t xml:space="preserve"> </w:t>
      </w:r>
      <w:r>
        <w:rPr>
          <w:rStyle w:val="RefAuthor"/>
          <w:rStyle w:val="RefGivenName"/>
        </w:rPr>
        <w:t xml:space="preserve">M</w:t>
      </w:r>
      <w:r>
        <w:t xml:space="preserve">, </w:t>
      </w:r>
      <w:r>
        <w:rPr>
          <w:rStyle w:val="RefAuthor"/>
          <w:rStyle w:val="RefSurName"/>
        </w:rPr>
        <w:t xml:space="preserve">Mody</w:t>
      </w:r>
      <w:r>
        <w:rPr>
          <w:rStyle w:val="RefAuthor"/>
        </w:rPr>
        <w:t xml:space="preserve"> </w:t>
      </w:r>
      <w:r>
        <w:rPr>
          <w:rStyle w:val="RefAuthor"/>
          <w:rStyle w:val="RefGivenName"/>
        </w:rPr>
        <w:t xml:space="preserve">I</w:t>
      </w:r>
      <w:r>
        <w:t xml:space="preserve">. </w:t>
      </w:r>
      <w:r>
        <w:rPr>
          <w:rStyle w:val="RefArticleTitle"/>
        </w:rPr>
        <w:t xml:space="preserve">Neuroactive steroids reduce neuronal excitability by selectively enhancing tonic inhibition mediated by d subunit-containing GABAA receptors</w:t>
      </w:r>
      <w:r>
        <w:t xml:space="preserve">. </w:t>
      </w:r>
      <w:r>
        <w:rPr>
          <w:rStyle w:val="RefJournalTitle"/>
          <w:i/>
          <w:iCs/>
        </w:rPr>
        <w:t xml:space="preserve">Proc Natl Acad Sci USA</w:t>
      </w:r>
      <w:r>
        <w:t xml:space="preserve">. </w:t>
      </w:r>
      <w:r>
        <w:rPr>
          <w:rStyle w:val="RefYear"/>
        </w:rPr>
        <w:t xml:space="preserve">2003</w:t>
      </w:r>
      <w:r>
        <w:t xml:space="preserve">;</w:t>
      </w:r>
      <w:r>
        <w:rPr>
          <w:rStyle w:val="RefVolume"/>
        </w:rPr>
        <w:t xml:space="preserve">100</w:t>
      </w:r>
      <w:r>
        <w:t xml:space="preserve">:</w:t>
      </w:r>
      <w:r>
        <w:rPr>
          <w:rStyle w:val="RefFPage"/>
        </w:rPr>
        <w:t xml:space="preserve">14439</w:t>
      </w:r>
      <w:r>
        <w:rPr>
          <w:rStyle w:val="RefLPage"/>
        </w:rPr>
        <w:t xml:space="preserve">14444</w:t>
      </w:r>
      <w:r>
        <w:t xml:space="preserve">.</w:t>
      </w:r>
    </w:p>
    <w:p>
      <w:pPr>
        <w:pStyle w:val="jrnlRefText noPMID"/>
      </w:pPr>
      <w:bookmarkStart w:id="122" w:name="R59"/>
      <w:bookmarkEnd w:id="122"/>
      <w:r>
        <w:rPr>
          <w:rStyle w:val="RefSlNo"/>
        </w:rPr>
        <w:t xml:space="preserve">59. </w:t>
      </w:r>
      <w:r>
        <w:rPr>
          <w:rStyle w:val="RefAuthor"/>
          <w:rStyle w:val="RefSurName"/>
        </w:rPr>
        <w:t xml:space="preserve">Reddy</w:t>
      </w:r>
      <w:r>
        <w:rPr>
          <w:rStyle w:val="RefAuthor"/>
        </w:rPr>
        <w:t xml:space="preserve"> </w:t>
      </w:r>
      <w:r>
        <w:rPr>
          <w:rStyle w:val="RefAuthor"/>
          <w:rStyle w:val="RefGivenName"/>
        </w:rPr>
        <w:t xml:space="preserve">DS</w:t>
      </w:r>
      <w:r>
        <w:t xml:space="preserve">. </w:t>
      </w:r>
      <w:r>
        <w:rPr>
          <w:rStyle w:val="RefArticleTitle"/>
        </w:rPr>
        <w:t xml:space="preserve">Neurosteroids: endogenous role in the human brain and therapeutic potentials</w:t>
      </w:r>
      <w:r>
        <w:t xml:space="preserve">. </w:t>
      </w:r>
      <w:r>
        <w:rPr>
          <w:rStyle w:val="RefJournalTitle"/>
          <w:i/>
          <w:iCs/>
        </w:rPr>
        <w:t xml:space="preserve">Prog Brain Res</w:t>
      </w:r>
      <w:r>
        <w:t xml:space="preserve">. </w:t>
      </w:r>
      <w:r>
        <w:rPr>
          <w:rStyle w:val="RefYear"/>
        </w:rPr>
        <w:t xml:space="preserve">2010</w:t>
      </w:r>
      <w:r>
        <w:t xml:space="preserve">;</w:t>
      </w:r>
      <w:r>
        <w:rPr>
          <w:rStyle w:val="RefVolume"/>
        </w:rPr>
        <w:t xml:space="preserve">186</w:t>
      </w:r>
      <w:r>
        <w:t xml:space="preserve">:</w:t>
      </w:r>
      <w:r>
        <w:rPr>
          <w:rStyle w:val="RefFPage"/>
        </w:rPr>
        <w:t xml:space="preserve">113</w:t>
      </w:r>
      <w:r>
        <w:rPr>
          <w:rStyle w:val="RefLPage"/>
        </w:rPr>
        <w:t xml:space="preserve">137</w:t>
      </w:r>
      <w:r>
        <w:t xml:space="preserve">.</w:t>
      </w:r>
    </w:p>
    <w:p>
      <w:pPr>
        <w:pStyle w:val="jrnlRefText noPMID"/>
      </w:pPr>
      <w:bookmarkStart w:id="124" w:name="R60"/>
      <w:bookmarkEnd w:id="124"/>
      <w:r>
        <w:rPr>
          <w:rStyle w:val="RefSlNo"/>
        </w:rPr>
        <w:t xml:space="preserve">60. </w:t>
      </w:r>
      <w:r>
        <w:rPr>
          <w:rStyle w:val="RefAuthor"/>
          <w:rStyle w:val="RefSurName"/>
        </w:rPr>
        <w:t xml:space="preserve">Rogawski</w:t>
      </w:r>
      <w:r>
        <w:rPr>
          <w:rStyle w:val="RefAuthor"/>
        </w:rPr>
        <w:t xml:space="preserve"> </w:t>
      </w:r>
      <w:r>
        <w:rPr>
          <w:rStyle w:val="RefAuthor"/>
          <w:rStyle w:val="RefGivenName"/>
        </w:rPr>
        <w:t xml:space="preserve">MA</w:t>
      </w:r>
      <w:r>
        <w:t xml:space="preserve">, </w:t>
      </w:r>
      <w:r>
        <w:rPr>
          <w:rStyle w:val="RefAuthor"/>
          <w:rStyle w:val="RefSurName"/>
        </w:rPr>
        <w:t xml:space="preserve">Loya</w:t>
      </w:r>
      <w:r>
        <w:rPr>
          <w:rStyle w:val="RefAuthor"/>
        </w:rPr>
        <w:t xml:space="preserve"> </w:t>
      </w:r>
      <w:r>
        <w:rPr>
          <w:rStyle w:val="RefAuthor"/>
          <w:rStyle w:val="RefGivenName"/>
        </w:rPr>
        <w:t xml:space="preserve">CM</w:t>
      </w:r>
      <w:r>
        <w:t xml:space="preserve">, </w:t>
      </w:r>
      <w:r>
        <w:rPr>
          <w:rStyle w:val="RefAuthor"/>
          <w:rStyle w:val="RefSurName"/>
        </w:rPr>
        <w:t xml:space="preserve">Reddy</w:t>
      </w:r>
      <w:r>
        <w:rPr>
          <w:rStyle w:val="RefAuthor"/>
        </w:rPr>
        <w:t xml:space="preserve"> </w:t>
      </w:r>
      <w:r>
        <w:rPr>
          <w:rStyle w:val="RefAuthor"/>
          <w:rStyle w:val="RefGivenName"/>
        </w:rPr>
        <w:t xml:space="preserve">K</w:t>
      </w:r>
      <w:r>
        <w:t xml:space="preserve">, </w:t>
      </w:r>
      <w:r>
        <w:rPr>
          <w:rStyle w:val="RefAuthor"/>
          <w:rStyle w:val="RefSurName"/>
        </w:rPr>
        <w:t xml:space="preserve">Zolkowska</w:t>
      </w:r>
      <w:r>
        <w:rPr>
          <w:rStyle w:val="RefAuthor"/>
        </w:rPr>
        <w:t xml:space="preserve"> </w:t>
      </w:r>
      <w:r>
        <w:rPr>
          <w:rStyle w:val="RefAuthor"/>
          <w:rStyle w:val="RefGivenName"/>
        </w:rPr>
        <w:t xml:space="preserve">D</w:t>
      </w:r>
      <w:r>
        <w:t xml:space="preserve">, </w:t>
      </w:r>
      <w:r>
        <w:rPr>
          <w:rStyle w:val="RefAuthor"/>
          <w:rStyle w:val="RefSurName"/>
        </w:rPr>
        <w:t xml:space="preserve">Lossin</w:t>
      </w:r>
      <w:r>
        <w:rPr>
          <w:rStyle w:val="RefAuthor"/>
        </w:rPr>
        <w:t xml:space="preserve"> </w:t>
      </w:r>
      <w:r>
        <w:rPr>
          <w:rStyle w:val="RefAuthor"/>
          <w:rStyle w:val="RefGivenName"/>
        </w:rPr>
        <w:t xml:space="preserve">C</w:t>
      </w:r>
      <w:r>
        <w:t xml:space="preserve">. </w:t>
      </w:r>
      <w:r>
        <w:rPr>
          <w:rStyle w:val="RefArticleTitle"/>
        </w:rPr>
        <w:t xml:space="preserve">Neuroactive steroids for the treatment of status epilepticus</w:t>
      </w:r>
      <w:r>
        <w:t xml:space="preserve">. </w:t>
      </w:r>
      <w:r>
        <w:rPr>
          <w:rStyle w:val="RefJournalTitle"/>
          <w:i/>
          <w:iCs/>
        </w:rPr>
        <w:t xml:space="preserve">Epilepsia</w:t>
      </w:r>
      <w:r>
        <w:t xml:space="preserve">. </w:t>
      </w:r>
      <w:r>
        <w:rPr>
          <w:rStyle w:val="RefYear"/>
        </w:rPr>
        <w:t xml:space="preserve">2013</w:t>
      </w:r>
      <w:r>
        <w:t xml:space="preserve">;</w:t>
      </w:r>
      <w:r>
        <w:rPr>
          <w:rStyle w:val="RefVolume"/>
        </w:rPr>
        <w:t xml:space="preserve">54</w:t>
      </w:r>
      <w:r>
        <w:t xml:space="preserve">(</w:t>
      </w:r>
      <w:r>
        <w:rPr>
          <w:rStyle w:val="RefIssue"/>
        </w:rPr>
        <w:t xml:space="preserve">Suppl 6</w:t>
      </w:r>
      <w:r>
        <w:t xml:space="preserve">):</w:t>
      </w:r>
      <w:r>
        <w:rPr>
          <w:rStyle w:val="RefFPage"/>
        </w:rPr>
        <w:t xml:space="preserve">93</w:t>
      </w:r>
      <w:r>
        <w:rPr>
          <w:rStyle w:val="RefLPage"/>
        </w:rPr>
        <w:t xml:space="preserve">98</w:t>
      </w:r>
      <w:r>
        <w:t xml:space="preserve">.</w:t>
      </w:r>
    </w:p>
    <w:p>
      <w:pPr>
        <w:pStyle w:val="jrnlRefText noPMID"/>
      </w:pPr>
      <w:bookmarkStart w:id="126" w:name="R61"/>
      <w:bookmarkEnd w:id="126"/>
      <w:r>
        <w:rPr>
          <w:rStyle w:val="RefSlNo"/>
        </w:rPr>
        <w:t xml:space="preserve">61. </w:t>
      </w:r>
      <w:r>
        <w:rPr>
          <w:rStyle w:val="RefAuthor"/>
          <w:rStyle w:val="RefSurName"/>
        </w:rPr>
        <w:t xml:space="preserve">Naylor</w:t>
      </w:r>
      <w:r>
        <w:rPr>
          <w:rStyle w:val="RefAuthor"/>
        </w:rPr>
        <w:t xml:space="preserve"> </w:t>
      </w:r>
      <w:r>
        <w:rPr>
          <w:rStyle w:val="RefAuthor"/>
          <w:rStyle w:val="RefGivenName"/>
        </w:rPr>
        <w:t xml:space="preserve">DE</w:t>
      </w:r>
      <w:r>
        <w:t xml:space="preserve">, </w:t>
      </w:r>
      <w:r>
        <w:rPr>
          <w:rStyle w:val="RefAuthor"/>
          <w:rStyle w:val="RefSurName"/>
        </w:rPr>
        <w:t xml:space="preserve">Liu</w:t>
      </w:r>
      <w:r>
        <w:rPr>
          <w:rStyle w:val="RefAuthor"/>
        </w:rPr>
        <w:t xml:space="preserve"> </w:t>
      </w:r>
      <w:r>
        <w:rPr>
          <w:rStyle w:val="RefAuthor"/>
          <w:rStyle w:val="RefGivenName"/>
        </w:rPr>
        <w:t xml:space="preserve">H</w:t>
      </w:r>
      <w:r>
        <w:t xml:space="preserve">, </w:t>
      </w:r>
      <w:r>
        <w:rPr>
          <w:rStyle w:val="RefAuthor"/>
          <w:rStyle w:val="RefSurName"/>
        </w:rPr>
        <w:t xml:space="preserve">Wasterlain</w:t>
      </w:r>
      <w:r>
        <w:rPr>
          <w:rStyle w:val="RefAuthor"/>
        </w:rPr>
        <w:t xml:space="preserve"> </w:t>
      </w:r>
      <w:r>
        <w:rPr>
          <w:rStyle w:val="RefAuthor"/>
          <w:rStyle w:val="RefGivenName"/>
        </w:rPr>
        <w:t xml:space="preserve">CG</w:t>
      </w:r>
      <w:r>
        <w:t xml:space="preserve">. </w:t>
      </w:r>
      <w:r>
        <w:rPr>
          <w:rStyle w:val="RefArticleTitle"/>
        </w:rPr>
        <w:t xml:space="preserve">Trafficking of GABA(A) receptors, loss of inhibition, and a mechanism for pharmacoresistance in status epilepticus</w:t>
      </w:r>
      <w:r>
        <w:t xml:space="preserve">. </w:t>
      </w:r>
      <w:r>
        <w:rPr>
          <w:rStyle w:val="RefJournalTitle"/>
          <w:i/>
          <w:iCs/>
        </w:rPr>
        <w:t xml:space="preserve">J Neurosci</w:t>
      </w:r>
      <w:r>
        <w:t xml:space="preserve">. </w:t>
      </w:r>
      <w:r>
        <w:rPr>
          <w:rStyle w:val="RefYear"/>
        </w:rPr>
        <w:t xml:space="preserve">2005</w:t>
      </w:r>
      <w:r>
        <w:t xml:space="preserve">;</w:t>
      </w:r>
      <w:r>
        <w:rPr>
          <w:rStyle w:val="RefVolume"/>
        </w:rPr>
        <w:t xml:space="preserve">25</w:t>
      </w:r>
      <w:r>
        <w:t xml:space="preserve">:</w:t>
      </w:r>
      <w:r>
        <w:rPr>
          <w:rStyle w:val="RefFPage"/>
        </w:rPr>
        <w:t xml:space="preserve">7724</w:t>
      </w:r>
      <w:r>
        <w:rPr>
          <w:rStyle w:val="RefLPage"/>
        </w:rPr>
        <w:t xml:space="preserve">7733</w:t>
      </w:r>
      <w:r>
        <w:t xml:space="preserve">.</w:t>
      </w:r>
    </w:p>
    <w:p>
      <w:pPr>
        <w:pStyle w:val="jrnlRefText noPMID"/>
      </w:pPr>
      <w:bookmarkStart w:id="128" w:name="R62"/>
      <w:bookmarkEnd w:id="128"/>
      <w:r>
        <w:rPr>
          <w:rStyle w:val="RefSlNo"/>
        </w:rPr>
        <w:t xml:space="preserve">62. </w:t>
      </w:r>
      <w:r>
        <w:rPr>
          <w:rStyle w:val="RefAuthor"/>
          <w:rStyle w:val="RefSurName"/>
        </w:rPr>
        <w:t xml:space="preserve">Goodkin</w:t>
      </w:r>
      <w:r>
        <w:rPr>
          <w:rStyle w:val="RefAuthor"/>
        </w:rPr>
        <w:t xml:space="preserve"> </w:t>
      </w:r>
      <w:r>
        <w:rPr>
          <w:rStyle w:val="RefAuthor"/>
          <w:rStyle w:val="RefGivenName"/>
        </w:rPr>
        <w:t xml:space="preserve">HP</w:t>
      </w:r>
      <w:r>
        <w:t xml:space="preserve">, </w:t>
      </w:r>
      <w:r>
        <w:rPr>
          <w:rStyle w:val="RefAuthor"/>
          <w:rStyle w:val="RefSurName"/>
        </w:rPr>
        <w:t xml:space="preserve">Joshi</w:t>
      </w:r>
      <w:r>
        <w:rPr>
          <w:rStyle w:val="RefAuthor"/>
        </w:rPr>
        <w:t xml:space="preserve"> </w:t>
      </w:r>
      <w:r>
        <w:rPr>
          <w:rStyle w:val="RefAuthor"/>
          <w:rStyle w:val="RefGivenName"/>
        </w:rPr>
        <w:t xml:space="preserve">S</w:t>
      </w:r>
      <w:r>
        <w:t xml:space="preserve">, </w:t>
      </w:r>
      <w:r>
        <w:rPr>
          <w:rStyle w:val="RefAuthor"/>
          <w:rStyle w:val="RefSurName"/>
        </w:rPr>
        <w:t xml:space="preserve">Mtchedlishvili</w:t>
      </w:r>
      <w:r>
        <w:rPr>
          <w:rStyle w:val="RefAuthor"/>
        </w:rPr>
        <w:t xml:space="preserve"> </w:t>
      </w:r>
      <w:r>
        <w:rPr>
          <w:rStyle w:val="RefAuthor"/>
          <w:rStyle w:val="RefGivenName"/>
        </w:rPr>
        <w:t xml:space="preserve">Z</w:t>
      </w:r>
      <w:r>
        <w:t xml:space="preserve">, </w:t>
      </w:r>
      <w:r>
        <w:rPr>
          <w:rStyle w:val="RefAuthor"/>
          <w:rStyle w:val="RefSurName"/>
        </w:rPr>
        <w:t xml:space="preserve">Brar</w:t>
      </w:r>
      <w:r>
        <w:rPr>
          <w:rStyle w:val="RefAuthor"/>
        </w:rPr>
        <w:t xml:space="preserve"> </w:t>
      </w:r>
      <w:r>
        <w:rPr>
          <w:rStyle w:val="RefAuthor"/>
          <w:rStyle w:val="RefGivenName"/>
        </w:rPr>
        <w:t xml:space="preserve">J</w:t>
      </w:r>
      <w:r>
        <w:t xml:space="preserve">, </w:t>
      </w:r>
      <w:r>
        <w:rPr>
          <w:rStyle w:val="RefAuthor"/>
          <w:rStyle w:val="RefSurName"/>
        </w:rPr>
        <w:t xml:space="preserve">Kapur</w:t>
      </w:r>
      <w:r>
        <w:rPr>
          <w:rStyle w:val="RefAuthor"/>
        </w:rPr>
        <w:t xml:space="preserve"> </w:t>
      </w:r>
      <w:r>
        <w:rPr>
          <w:rStyle w:val="RefAuthor"/>
          <w:rStyle w:val="RefGivenName"/>
        </w:rPr>
        <w:t xml:space="preserve">J</w:t>
      </w:r>
      <w:r>
        <w:t xml:space="preserve">. </w:t>
      </w:r>
      <w:r>
        <w:rPr>
          <w:rStyle w:val="RefArticleTitle"/>
        </w:rPr>
        <w:t xml:space="preserve">Subunit-specific trafficking of GABA(A) receptors during status epilepticus</w:t>
      </w:r>
      <w:r>
        <w:t xml:space="preserve">. </w:t>
      </w:r>
      <w:r>
        <w:rPr>
          <w:rStyle w:val="RefJournalTitle"/>
          <w:i/>
          <w:iCs/>
        </w:rPr>
        <w:t xml:space="preserve">J Neurosci</w:t>
      </w:r>
      <w:r>
        <w:t xml:space="preserve">. </w:t>
      </w:r>
      <w:r>
        <w:rPr>
          <w:rStyle w:val="RefYear"/>
        </w:rPr>
        <w:t xml:space="preserve">2008</w:t>
      </w:r>
      <w:r>
        <w:t xml:space="preserve">;</w:t>
      </w:r>
      <w:r>
        <w:rPr>
          <w:rStyle w:val="RefVolume"/>
        </w:rPr>
        <w:t xml:space="preserve">28</w:t>
      </w:r>
      <w:r>
        <w:t xml:space="preserve">:</w:t>
      </w:r>
      <w:r>
        <w:rPr>
          <w:rStyle w:val="RefFPage"/>
        </w:rPr>
        <w:t xml:space="preserve">2527</w:t>
      </w:r>
      <w:r>
        <w:rPr>
          <w:rStyle w:val="RefLPage"/>
        </w:rPr>
        <w:t xml:space="preserve">2538</w:t>
      </w:r>
      <w:r>
        <w:t xml:space="preserve">.</w:t>
      </w:r>
    </w:p>
    <w:p>
      <w:pPr>
        <w:pStyle w:val="jrnlRefText noPMID"/>
      </w:pPr>
      <w:bookmarkStart w:id="130" w:name="R63"/>
      <w:bookmarkEnd w:id="130"/>
      <w:r>
        <w:rPr>
          <w:rStyle w:val="RefSlNo"/>
        </w:rPr>
        <w:t xml:space="preserve">63. </w:t>
      </w:r>
      <w:r>
        <w:rPr>
          <w:rStyle w:val="RefAuthor"/>
          <w:rStyle w:val="RefSurName"/>
        </w:rPr>
        <w:t xml:space="preserve">Vaitkevicius</w:t>
      </w:r>
      <w:r>
        <w:rPr>
          <w:rStyle w:val="RefAuthor"/>
        </w:rPr>
        <w:t xml:space="preserve"> </w:t>
      </w:r>
      <w:r>
        <w:rPr>
          <w:rStyle w:val="RefAuthor"/>
          <w:rStyle w:val="RefGivenName"/>
        </w:rPr>
        <w:t xml:space="preserve">H</w:t>
      </w:r>
      <w:r>
        <w:t xml:space="preserve">, </w:t>
      </w:r>
      <w:r>
        <w:rPr>
          <w:rStyle w:val="RefAuthor"/>
          <w:rStyle w:val="RefSurName"/>
        </w:rPr>
        <w:t xml:space="preserve">Ng</w:t>
      </w:r>
      <w:r>
        <w:rPr>
          <w:rStyle w:val="RefAuthor"/>
        </w:rPr>
        <w:t xml:space="preserve"> </w:t>
      </w:r>
      <w:r>
        <w:rPr>
          <w:rStyle w:val="RefAuthor"/>
          <w:rStyle w:val="RefGivenName"/>
        </w:rPr>
        <w:t xml:space="preserve">M</w:t>
      </w:r>
      <w:r>
        <w:t xml:space="preserve">, </w:t>
      </w:r>
      <w:r>
        <w:rPr>
          <w:rStyle w:val="RefAuthor"/>
          <w:rStyle w:val="RefSurName"/>
        </w:rPr>
        <w:t xml:space="preserve">Moura</w:t>
      </w:r>
      <w:r>
        <w:rPr>
          <w:rStyle w:val="RefAuthor"/>
        </w:rPr>
        <w:t xml:space="preserve"> </w:t>
      </w:r>
      <w:r>
        <w:rPr>
          <w:rStyle w:val="RefAuthor"/>
          <w:rStyle w:val="RefGivenName"/>
        </w:rPr>
        <w:t xml:space="preserve">L</w:t>
      </w:r>
      <w:r>
        <w:t xml:space="preserve">, </w:t>
      </w:r>
      <w:r>
        <w:rPr>
          <w:rStyle w:val="RefEtal"/>
        </w:rPr>
        <w:t xml:space="preserve">et al</w:t>
      </w:r>
      <w:r>
        <w:t xml:space="preserve">. </w:t>
      </w:r>
      <w:r>
        <w:rPr>
          <w:rStyle w:val="RefArticleTitle"/>
        </w:rPr>
        <w:t xml:space="preserve">Successful allopregnanolone treatment of new onset refractory status epilepticus (NORSE) syndrome: first in man experience</w:t>
      </w:r>
      <w:r>
        <w:t xml:space="preserve">. </w:t>
      </w:r>
      <w:r>
        <w:rPr>
          <w:rStyle w:val="RefJournalTitle"/>
          <w:i/>
          <w:iCs/>
        </w:rPr>
        <w:t xml:space="preserve">Epilepsia</w:t>
      </w:r>
      <w:r>
        <w:t xml:space="preserve">. </w:t>
      </w:r>
      <w:r>
        <w:rPr>
          <w:rStyle w:val="RefYear"/>
        </w:rPr>
        <w:t xml:space="preserve">2013</w:t>
      </w:r>
      <w:r>
        <w:t xml:space="preserve">;</w:t>
      </w:r>
      <w:r>
        <w:rPr>
          <w:rStyle w:val="RefVolume"/>
        </w:rPr>
        <w:t xml:space="preserve">54</w:t>
      </w:r>
      <w:r>
        <w:t xml:space="preserve">(</w:t>
      </w:r>
      <w:r>
        <w:rPr>
          <w:rStyle w:val="RefIssue"/>
        </w:rPr>
        <w:t xml:space="preserve">Suppl 6</w:t>
      </w:r>
      <w:r>
        <w:t xml:space="preserve">):</w:t>
      </w:r>
      <w:r>
        <w:rPr>
          <w:rStyle w:val="RefFPage"/>
        </w:rPr>
        <w:t xml:space="preserve">106</w:t>
      </w:r>
      <w:r>
        <w:rPr>
          <w:rStyle w:val="RefLPage"/>
        </w:rPr>
        <w:t xml:space="preserve">124</w:t>
      </w:r>
      <w:r>
        <w:t xml:space="preserve">.</w:t>
      </w:r>
    </w:p>
    <w:p>
      <w:pPr>
        <w:pStyle w:val="jrnlRefText noPMID"/>
      </w:pPr>
      <w:bookmarkStart w:id="132" w:name="R64"/>
      <w:bookmarkEnd w:id="132"/>
      <w:r>
        <w:rPr>
          <w:rStyle w:val="RefSlNo"/>
        </w:rPr>
        <w:t xml:space="preserve">64. </w:t>
      </w:r>
      <w:r>
        <w:rPr>
          <w:rStyle w:val="RefAuthor"/>
          <w:rStyle w:val="RefSurName"/>
        </w:rPr>
        <w:t xml:space="preserve">Broomall</w:t>
      </w:r>
      <w:r>
        <w:rPr>
          <w:rStyle w:val="RefAuthor"/>
        </w:rPr>
        <w:t xml:space="preserve"> </w:t>
      </w:r>
      <w:r>
        <w:rPr>
          <w:rStyle w:val="RefAuthor"/>
          <w:rStyle w:val="RefGivenName"/>
        </w:rPr>
        <w:t xml:space="preserve">E</w:t>
      </w:r>
      <w:r>
        <w:t xml:space="preserve">, </w:t>
      </w:r>
      <w:r>
        <w:rPr>
          <w:rStyle w:val="RefAuthor"/>
          <w:rStyle w:val="RefSurName"/>
        </w:rPr>
        <w:t xml:space="preserve">Natale</w:t>
      </w:r>
      <w:r>
        <w:rPr>
          <w:rStyle w:val="RefAuthor"/>
        </w:rPr>
        <w:t xml:space="preserve"> </w:t>
      </w:r>
      <w:r>
        <w:rPr>
          <w:rStyle w:val="RefAuthor"/>
          <w:rStyle w:val="RefGivenName"/>
        </w:rPr>
        <w:t xml:space="preserve">JE</w:t>
      </w:r>
      <w:r>
        <w:t xml:space="preserve">, </w:t>
      </w:r>
      <w:r>
        <w:rPr>
          <w:rStyle w:val="RefAuthor"/>
          <w:rStyle w:val="RefSurName"/>
        </w:rPr>
        <w:t xml:space="preserve">Grimason</w:t>
      </w:r>
      <w:r>
        <w:rPr>
          <w:rStyle w:val="RefAuthor"/>
        </w:rPr>
        <w:t xml:space="preserve"> </w:t>
      </w:r>
      <w:r>
        <w:rPr>
          <w:rStyle w:val="RefAuthor"/>
          <w:rStyle w:val="RefGivenName"/>
        </w:rPr>
        <w:t xml:space="preserve">M</w:t>
      </w:r>
      <w:r>
        <w:t xml:space="preserve">, </w:t>
      </w:r>
      <w:r>
        <w:rPr>
          <w:rStyle w:val="RefEtal"/>
        </w:rPr>
        <w:t xml:space="preserve">et al</w:t>
      </w:r>
      <w:r>
        <w:t xml:space="preserve">. </w:t>
      </w:r>
      <w:r>
        <w:rPr>
          <w:rStyle w:val="RefArticleTitle"/>
        </w:rPr>
        <w:t xml:space="preserve">Pediatric super-refractory status epilepticus treated with allopregnanolone</w:t>
      </w:r>
      <w:r>
        <w:t xml:space="preserve">. </w:t>
      </w:r>
      <w:r>
        <w:rPr>
          <w:rStyle w:val="RefJournalTitle"/>
          <w:i/>
          <w:iCs/>
        </w:rPr>
        <w:t xml:space="preserve">Ann Neurol</w:t>
      </w:r>
      <w:r>
        <w:t xml:space="preserve">. </w:t>
      </w:r>
      <w:r>
        <w:rPr>
          <w:rStyle w:val="RefYear"/>
        </w:rPr>
        <w:t xml:space="preserve">2014</w:t>
      </w:r>
      <w:r>
        <w:t xml:space="preserve">;</w:t>
      </w:r>
      <w:r>
        <w:rPr>
          <w:rStyle w:val="RefVolume"/>
        </w:rPr>
        <w:t xml:space="preserve">76</w:t>
      </w:r>
      <w:r>
        <w:t xml:space="preserve">:</w:t>
      </w:r>
      <w:r>
        <w:rPr>
          <w:rStyle w:val="RefFPage"/>
        </w:rPr>
        <w:t xml:space="preserve">911</w:t>
      </w:r>
      <w:r>
        <w:rPr>
          <w:rStyle w:val="RefLPage"/>
        </w:rPr>
        <w:t xml:space="preserve">915</w:t>
      </w:r>
      <w:r>
        <w:t xml:space="preserve">.</w:t>
      </w:r>
    </w:p>
    <w:p>
      <w:pPr>
        <w:sectPr>
          <w:pgSz w:orient="portrait" w:w="12240" w:h="18720"/>
          <w:pgMar w:top="600" w:right="600" w:bottom="600" w:left="600" w:header="720" w:footer="720" w:gutter="720"/>
          <w:cols w:num="1" w:space="720"/>
        </w:sectPr>
      </w:pPr>
    </w:p>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62789990279" w:author=" (Springer Books)" w:date="09-05-2016 04:03:00" w:initials=" ">
    <w:p>
      <w:pPr>
        <w:pStyle w:val="CommentText"/>
      </w:pPr>
      <w:r>
        <w:rPr>
          <w:rStyle w:val="CommentReference"/>
        </w:rPr>
        <w:annotationRef/>
      </w:r>
      <w:r>
        <w:t>AU: "attributed to" instead?</w:t>
      </w:r>
    </w:p>
  </w:comment>
  <w:comment w:id="1462790597935" w:author=" (Springer Books)" w:date="09-05-2016 04:13:00" w:initials=" ">
    <w:p>
      <w:pPr>
        <w:pStyle w:val="CommentText"/>
      </w:pPr>
      <w:r>
        <w:rPr>
          <w:rStyle w:val="CommentReference"/>
        </w:rPr>
        <w:annotationRef/>
      </w:r>
      <w:r>
        <w:t>AU: Edits to the caption for Figure 69.1 okay?</w:t>
      </w:r>
    </w:p>
  </w:comment>
  <w:comment w:id="1462790597935" w:author=" (Springer Books)" w:date="09-05-2016 04:13:00" w:initials=" ">
    <w:p>
      <w:pPr>
        <w:pStyle w:val="CommentText"/>
      </w:pPr>
      <w:r>
        <w:rPr>
          <w:rStyle w:val="CommentReference"/>
        </w:rPr>
        <w:annotationRef/>
      </w:r>
      <w:r>
        <w:t>AU: Edits to the caption for Figure 69.1 okay?</w:t>
      </w:r>
    </w:p>
  </w:comment>
  <w:comment w:id="1462791262671" w:author=" (Springer Books)" w:date="09-05-2016 04:24:00" w:initials=" ">
    <w:p>
      <w:pPr>
        <w:pStyle w:val="CommentText"/>
      </w:pPr>
      <w:r>
        <w:rPr>
          <w:rStyle w:val="CommentReference"/>
        </w:rPr>
        <w:annotationRef/>
      </w:r>
      <w:r>
        <w:t>COMP: "d" should be in small caps.</w:t>
      </w:r>
    </w:p>
  </w:comment>
  <w:comment w:id="1462791262671" w:author=" (Springer Books)" w:date="09-05-2016 04:24:00" w:initials=" ">
    <w:p>
      <w:pPr>
        <w:pStyle w:val="CommentText"/>
      </w:pPr>
      <w:r>
        <w:rPr>
          <w:rStyle w:val="CommentReference"/>
        </w:rPr>
        <w:annotationRef/>
      </w:r>
      <w:r>
        <w:t>COMP: "d" should be in small caps.</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1741002" w:author=" (Springer Books)" w:date="09-05-2016 04:32:00" w:initials=" ">
    <w:p>
      <w:pPr>
        <w:pStyle w:val="CommentText"/>
      </w:pPr>
      <w:r>
        <w:rPr>
          <w:rStyle w:val="CommentReference"/>
        </w:rPr>
        <w:annotationRef/>
      </w:r>
      <w:r>
        <w:t>AU: Edits okay?</w:t>
      </w:r>
    </w:p>
  </w:comment>
  <w:comment w:id="1462795403043" w:author=" (Springer Books)" w:date="09-05-2016 05:33:00" w:initials=" ">
    <w:p>
      <w:pPr>
        <w:pStyle w:val="CommentText"/>
      </w:pPr>
      <w:r>
        <w:rPr>
          <w:rStyle w:val="CommentReference"/>
        </w:rPr>
        <w:annotationRef/>
      </w:r>
      <w:r>
        <w:t>AU: "a</w:t>
      </w:r>
      <w:r>
        <w:t>
          <w:rPr>
            <w:vertAlign w:val="subscript"/>
          </w:rPr>
          2
        </w:t>
      </w:r>
      <w:r>
        <w:t>d" instead?</w:t>
      </w:r>
    </w:p>
  </w:comment>
  <w:comment w:id="1462877611122" w:author=" (Springer Books)" w:date="10-05-2016 04:23:00" w:initials=" ">
    <w:p>
      <w:pPr>
        <w:pStyle w:val="CommentText"/>
      </w:pPr>
      <w:r>
        <w:rPr>
          <w:rStyle w:val="CommentReference"/>
        </w:rPr>
        <w:annotationRef/>
      </w:r>
      <w:r>
        <w:t>AU: "The feasibility and economics of the application of this approach" instead?</w:t>
      </w:r>
    </w:p>
  </w:comment>
  <w:comment w:id="1462878780467" w:author=" (Springer Books)" w:date="10-05-2016 04:43:00" w:initials=" ">
    <w:p>
      <w:pPr>
        <w:pStyle w:val="CommentText"/>
      </w:pPr>
      <w:r>
        <w:rPr>
          <w:rStyle w:val="CommentReference"/>
        </w:rPr>
        <w:annotationRef/>
      </w:r>
      <w:r>
        <w:t>AU: Please rephrase this text as its meaning is not clear.</w:t>
      </w:r>
    </w:p>
  </w:comment>
  <w:comment w:id="1462878780467" w:author=" (Springer Books)" w:date="10-05-2016 04:43:00" w:initials=" ">
    <w:p>
      <w:pPr>
        <w:pStyle w:val="CommentText"/>
      </w:pPr>
      <w:r>
        <w:rPr>
          <w:rStyle w:val="CommentReference"/>
        </w:rPr>
        <w:annotationRef/>
      </w:r>
      <w:r>
        <w:t>AU: Please rephrase this text as its meaning is not clear.</w:t>
      </w:r>
    </w:p>
  </w:comment>
  <w:comment w:id="1462878780467" w:author=" (Springer Books)" w:date="10-05-2016 04:43:00" w:initials=" ">
    <w:p>
      <w:pPr>
        <w:pStyle w:val="CommentText"/>
      </w:pPr>
      <w:r>
        <w:rPr>
          <w:rStyle w:val="CommentReference"/>
        </w:rPr>
        <w:annotationRef/>
      </w:r>
      <w:r>
        <w:t>AU: Please rephrase this text as its meaning is not clear.</w:t>
      </w:r>
    </w:p>
  </w:comment>
  <w:comment w:id="1462878780467" w:author=" (Springer Books)" w:date="10-05-2016 04:43:00" w:initials=" ">
    <w:p>
      <w:pPr>
        <w:pStyle w:val="CommentText"/>
      </w:pPr>
      <w:r>
        <w:rPr>
          <w:rStyle w:val="CommentReference"/>
        </w:rPr>
        <w:annotationRef/>
      </w:r>
      <w:r>
        <w:t>AU: Please rephrase this text as its meaning is not clear.</w:t>
      </w:r>
    </w:p>
  </w:comment>
  <w:comment w:id="1462878780467" w:author=" (Springer Books)" w:date="10-05-2016 04:43:00" w:initials=" ">
    <w:p>
      <w:pPr>
        <w:pStyle w:val="CommentText"/>
      </w:pPr>
      <w:r>
        <w:rPr>
          <w:rStyle w:val="CommentReference"/>
        </w:rPr>
        <w:annotationRef/>
      </w:r>
      <w:r>
        <w:t>AU: Please rephrase this text as its meaning is not clear.</w:t>
      </w:r>
    </w:p>
  </w:comment>
  <w:comment w:id="1462878780467" w:author=" (Springer Books)" w:date="10-05-2016 04:43:00" w:initials=" ">
    <w:p>
      <w:pPr>
        <w:pStyle w:val="CommentText"/>
      </w:pPr>
      <w:r>
        <w:rPr>
          <w:rStyle w:val="CommentReference"/>
        </w:rPr>
        <w:annotationRef/>
      </w:r>
      <w:r>
        <w:t>AU: Please rephrase this text as its meaning is not clear.</w:t>
      </w:r>
    </w:p>
  </w:comment>
  <w:comment w:id="1462878780467" w:author=" (Springer Books)" w:date="10-05-2016 04:43:00" w:initials=" ">
    <w:p>
      <w:pPr>
        <w:pStyle w:val="CommentText"/>
      </w:pPr>
      <w:r>
        <w:rPr>
          <w:rStyle w:val="CommentReference"/>
        </w:rPr>
        <w:annotationRef/>
      </w:r>
      <w:r>
        <w:t>AU: Please rephrase this text as its meaning is not clear.</w:t>
      </w:r>
    </w:p>
  </w:comment>
  <w:comment w:id="1462878780467" w:author=" (Springer Books)" w:date="10-05-2016 04:43:00" w:initials=" ">
    <w:p>
      <w:pPr>
        <w:pStyle w:val="CommentText"/>
      </w:pPr>
      <w:r>
        <w:rPr>
          <w:rStyle w:val="CommentReference"/>
        </w:rPr>
        <w:annotationRef/>
      </w:r>
      <w:r>
        <w:t>AU: Please rephrase this text as its meaning is not clear.</w:t>
      </w:r>
    </w:p>
  </w:comment>
  <w:comment w:id="1462878780467" w:author=" (Springer Books)" w:date="10-05-2016 04:43:00" w:initials=" ">
    <w:p>
      <w:pPr>
        <w:pStyle w:val="CommentText"/>
      </w:pPr>
      <w:r>
        <w:rPr>
          <w:rStyle w:val="CommentReference"/>
        </w:rPr>
        <w:annotationRef/>
      </w:r>
      <w:r>
        <w:t>AU: Please rephrase this text as its meaning is not clear.</w:t>
      </w:r>
    </w:p>
  </w:comment>
  <w:comment w:id="1462878780467" w:author=" (Springer Books)" w:date="10-05-2016 04:43:00" w:initials=" ">
    <w:p>
      <w:pPr>
        <w:pStyle w:val="CommentText"/>
      </w:pPr>
      <w:r>
        <w:rPr>
          <w:rStyle w:val="CommentReference"/>
        </w:rPr>
        <w:annotationRef/>
      </w:r>
      <w:r>
        <w:t>AU: Please rephrase this text as its meaning is not clear.</w:t>
      </w:r>
    </w:p>
  </w:comment>
  <w:comment w:id="1462878780467" w:author=" (Springer Books)" w:date="10-05-2016 04:43:00" w:initials=" ">
    <w:p>
      <w:pPr>
        <w:pStyle w:val="CommentText"/>
      </w:pPr>
      <w:r>
        <w:rPr>
          <w:rStyle w:val="CommentReference"/>
        </w:rPr>
        <w:annotationRef/>
      </w:r>
      <w:r>
        <w:t>AU: Please rephrase this text as its meaning is not clear.</w:t>
      </w:r>
    </w:p>
  </w:comment>
  <w:comment w:id="1462959219647" w:author=" (Springer Books)" w:date="11-05-2016 03:03:00" w:initials=" ">
    <w:p>
      <w:pPr>
        <w:pStyle w:val="CommentText"/>
      </w:pPr>
      <w:r>
        <w:rPr>
          <w:rStyle w:val="CommentReference"/>
        </w:rPr>
        <w:annotationRef/>
      </w:r>
      <w:r>
        <w:t>COMP: "d" should be in small caps.</w:t>
      </w:r>
    </w:p>
  </w:comment>
  <w:comment w:id="1462959219647" w:author=" (Springer Books)" w:date="11-05-2016 03:03:00" w:initials=" ">
    <w:p>
      <w:pPr>
        <w:pStyle w:val="CommentText"/>
      </w:pPr>
      <w:r>
        <w:rPr>
          <w:rStyle w:val="CommentReference"/>
        </w:rPr>
        <w:annotationRef/>
      </w:r>
      <w:r>
        <w:t>COMP: "d" should be in small caps.</w:t>
      </w:r>
    </w:p>
  </w:comment>
  <w:comment w:id="1462881745485" w:author=" (Springer Books)" w:date="10-05-2016 05:32:00" w:initials=" ">
    <w:p>
      <w:pPr>
        <w:pStyle w:val="CommentText"/>
      </w:pPr>
      <w:r>
        <w:rPr>
          <w:rStyle w:val="CommentReference"/>
        </w:rPr>
        <w:annotationRef/>
      </w:r>
      <w:r>
        <w:t>AU: Please define the abbreviations KCNT, NKCC, SLACK, VX if needed in the footnote to Table 69.1.</w:t>
      </w:r>
    </w:p>
  </w:comment>
  <w:comment w:id="1462948009497" w:author=" (Springer Books)" w:date="11-05-2016 11:56:00" w:initials=" ">
    <w:p>
      <w:pPr>
        <w:pStyle w:val="CommentText"/>
      </w:pPr>
      <w:r>
        <w:rPr>
          <w:rStyle w:val="CommentReference"/>
        </w:rPr>
        <w:annotationRef/>
      </w:r>
      <w:r>
        <w:t>AU: "SLACK" instead, to match the format in Table 69.1?</w:t>
      </w:r>
    </w:p>
  </w:comment>
  <w:comment w:id="1462959263508" w:author=" (Springer Books)" w:date="11-05-2016 03:04:00" w:initials=" ">
    <w:p>
      <w:pPr>
        <w:pStyle w:val="CommentText"/>
      </w:pPr>
      <w:r>
        <w:rPr>
          <w:rStyle w:val="CommentReference"/>
        </w:rPr>
        <w:annotationRef/>
      </w:r>
      <w:r>
        <w:t>COMP: "d" should be in small caps.</w:t>
      </w:r>
    </w:p>
  </w:comment>
  <w:comment w:id="1462959263508" w:author=" (Springer Books)" w:date="11-05-2016 03:04:00" w:initials=" ">
    <w:p>
      <w:pPr>
        <w:pStyle w:val="CommentText"/>
      </w:pPr>
      <w:r>
        <w:rPr>
          <w:rStyle w:val="CommentReference"/>
        </w:rPr>
        <w:annotationRef/>
      </w:r>
      <w:r>
        <w:t>COMP: "d" should be in small caps.</w:t>
      </w:r>
    </w:p>
  </w:comment>
  <w:comment w:id="1462960977281" w:author=" (Springer Books)" w:date="11-05-2016 03:32:00" w:initials=" ">
    <w:p>
      <w:pPr>
        <w:pStyle w:val="CommentText"/>
      </w:pPr>
      <w:r>
        <w:rPr>
          <w:rStyle w:val="CommentReference"/>
        </w:rPr>
        <w:annotationRef/>
      </w:r>
      <w:r>
        <w:t>AU: "tempting" instead?</w:t>
      </w:r>
    </w:p>
  </w:comment>
  <w:comment w:id="1462964864394" w:author="Vijay (Springer Books)" w:date="11-05-2016 04:37:00" w:initials="V">
    <w:p>
      <w:pPr>
        <w:pStyle w:val="CommentText"/>
      </w:pPr>
      <w:r>
        <w:rPr>
          <w:rStyle w:val="CommentReference"/>
        </w:rPr>
        <w:annotationRef/>
      </w:r>
      <w:r>
        <w:t>AU: Please provide Author(s) name for this reference.</w:t>
      </w:r>
    </w:p>
  </w:comment>
  <w:comment w:id="1462964864394" w:author="Vijay (Springer Books)" w:date="11-05-2016 04:37:00" w:initials="V">
    <w:p>
      <w:pPr>
        <w:pStyle w:val="CommentText"/>
      </w:pPr>
      <w:r>
        <w:rPr>
          <w:rStyle w:val="CommentReference"/>
        </w:rPr>
        <w:annotationRef/>
      </w:r>
      <w:r>
        <w:t>AU: Please provide Author(s) name for this reference.</w:t>
      </w:r>
    </w:p>
  </w:comment>
  <w:comment w:id="1462964864394" w:author="Vijay (Springer Books)" w:date="11-05-2016 04:37:00" w:initials="V">
    <w:p>
      <w:pPr>
        <w:pStyle w:val="CommentText"/>
      </w:pPr>
      <w:r>
        <w:rPr>
          <w:rStyle w:val="CommentReference"/>
        </w:rPr>
        <w:annotationRef/>
      </w:r>
      <w:r>
        <w:t>AU: Please provide Author(s) name for this reference.</w:t>
      </w:r>
    </w:p>
  </w:comment>
  <w:comment w:id="1462964720462" w:author="Vijay (Springer Books)" w:date="11-05-2016 04:35:00" w:initials="V">
    <w:p>
      <w:pPr>
        <w:pStyle w:val="CommentText"/>
      </w:pPr>
      <w:r>
        <w:rPr>
          <w:rStyle w:val="CommentReference"/>
        </w:rPr>
        <w:annotationRef/>
      </w:r>
      <w:r>
        <w:t>AU: PLease provide complete details for this reference.</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strikethrough"/>
    <w:rPr>
      <w:strike/>
    </w:rPr>
  </w:style>
  <w:style w:type="character">
    <w:name w:val="doubleStrikethrough"/>
    <w:rPr>
      <w:dstrike/>
    </w:rPr>
  </w:style>
  <w:style w:type="character">
    <w:name w:val="section"/>
    <w:rPr/>
  </w:style>
  <w:style w:type="paragraph" w:customStyle="1" w:styleId="jrnlSecPara">
    <w:name w:val="jrnlSecPara"/>
    <w:basedOn w:val="Normal"/>
    <w:pPr>
      <w:ind w:left="0" w:right="0" w:firstLine="240"/>
      <w:spacing w:before="20" w:after="100"/>
    </w:pPr>
  </w:style>
  <w:style w:type="character">
    <w:name w:val="jrnlHead1"/>
    <w:rPr>
      <w:color w:val="#011b37"/>
      <w:sz w:val="56"/>
      <w:szCs w:val="56"/>
      <w:b/>
    </w:rPr>
  </w:style>
  <w:style w:type="character">
    <w:name w:val="jrnlHead2"/>
    <w:rPr>
      <w:color w:val="#134985"/>
      <w:sz w:val="46"/>
      <w:szCs w:val="46"/>
      <w:b/>
    </w:rPr>
  </w:style>
  <w:style w:type="character">
    <w:name w:val="jrnlHead3"/>
    <w:rPr>
      <w:color w:val="#045fbf"/>
      <w:sz w:val="38"/>
      <w:szCs w:val="38"/>
      <w:b/>
    </w:rPr>
  </w:style>
  <w:style w:type="paragraph" w:customStyle="1" w:styleId="jrnlDOI">
    <w:name w:val="jrnlDOI"/>
    <w:basedOn w:val="Normal"/>
    <w:pPr/>
  </w:style>
  <w:style w:type="paragraph" w:customStyle="1" w:styleId="jrnlVolume">
    <w:name w:val="jrnlVolume"/>
    <w:basedOn w:val="Normal"/>
    <w:pPr/>
  </w:style>
  <w:style w:type="paragraph" w:customStyle="1" w:styleId="jrnlArtType">
    <w:name w:val="jrnlArtType"/>
    <w:basedOn w:val="Normal"/>
    <w:pPr/>
  </w:style>
  <w:style w:type="paragraph" w:customStyle="1" w:styleId="jrnlArtID">
    <w:name w:val="jrnlArtID"/>
    <w:basedOn w:val="Normal"/>
    <w:pPr/>
  </w:style>
  <w:style w:type="paragraph" w:customStyle="1" w:styleId="jrnlArtTitle">
    <w:name w:val="jrnlArtTitle"/>
    <w:basedOn w:val="Normal"/>
    <w:pPr>
      <w:shd w:val="clear" w:color="" w:fill="#afdfef"/>
    </w:pPr>
    <w:rPr>
      <w:b/>
      <w:sz w:val="40"/>
      <w:szCs w:val="40"/>
      <w:color w:val="#002040"/>
    </w:rPr>
  </w:style>
  <w:style w:type="character">
    <w:name w:val="jrnlBoxCaption"/>
    <w:rPr>
      <w:color w:val="#0f8040"/>
      <w:sz w:val="40"/>
      <w:szCs w:val="40"/>
      <w:b/>
    </w:rPr>
  </w:style>
  <w:style w:type="paragraph" w:customStyle="1" w:styleId="jrnlBoxPara">
    <w:name w:val="jrnlBoxPara"/>
    <w:basedOn w:val="Normal"/>
    <w:pPr/>
  </w:style>
  <w:style w:type="paragraph" w:customStyle="1" w:styleId="jrnlBoxText">
    <w:name w:val="jrnlBoxText"/>
    <w:basedOn w:val="Normal"/>
    <w:pPr>
      <w:ind w:left="0" w:right="0" w:firstLine="240"/>
      <w:spacing w:before="20" w:after="100"/>
    </w:pPr>
  </w:style>
  <w:style w:type="character">
    <w:name w:val="jrnlAbsGroup"/>
    <w:rPr>
      <w:sz w:val="40"/>
      <w:szCs w:val="40"/>
    </w:rPr>
  </w:style>
  <w:style w:type="character">
    <w:name w:val="jrnlAbsHead"/>
    <w:rPr>
      <w:color w:val="#011b37"/>
      <w:sz w:val="40"/>
      <w:szCs w:val="40"/>
      <w:b/>
    </w:rPr>
  </w:style>
  <w:style w:type="paragraph" w:customStyle="1" w:styleId="jrnlAbsPara">
    <w:name w:val="jrnlAbsPara"/>
    <w:basedOn w:val="Normal"/>
    <w:pPr>
      <w:ind w:left="0" w:right="0" w:firstLine="240"/>
      <w:spacing w:before="20" w:after="100"/>
    </w:pPr>
  </w:style>
  <w:style w:type="paragraph" w:customStyle="1" w:styleId="jrnlFigBlock">
    <w:name w:val="jrnlFigBlock"/>
    <w:basedOn w:val="Normal"/>
    <w:pPr/>
  </w:style>
  <w:style w:type="character">
    <w:name w:val="jrnlAckHead"/>
    <w:rPr>
      <w:sz w:val="40"/>
      <w:szCs w:val="40"/>
      <w:b/>
    </w:rPr>
  </w:style>
  <w:style w:type="paragraph" w:customStyle="1" w:styleId="jrnlPara">
    <w:name w:val="jrnlPara"/>
    <w:basedOn w:val="Normal"/>
    <w:pPr>
      <w:ind w:left="0" w:right="0" w:firstLine="240"/>
      <w:spacing w:before="20" w:after="100"/>
    </w:pPr>
  </w:style>
  <w:style w:type="paragraph" w:customStyle="1" w:styleId="jrnlDeleted">
    <w:name w:val="jrnlDeleted"/>
    <w:basedOn w:val="Normal"/>
    <w:pPr/>
  </w:style>
  <w:style w:type="character">
    <w:name w:val="jrnlRefHead"/>
    <w:rPr>
      <w:color w:val="#134985"/>
      <w:sz w:val="40"/>
      <w:szCs w:val="40"/>
      <w:b/>
    </w:rPr>
  </w:style>
  <w:style w:type="paragraph" w:customStyle="1" w:styleId="jrnlRefText">
    <w:name w:val="jrnlRefText"/>
    <w:basedOn w:val="Normal"/>
    <w:pPr/>
  </w:style>
  <w:style w:type="character">
    <w:name w:val="sub-article"/>
    <w:rPr>
      <w:sz w:val="44"/>
      <w:szCs w:val="44"/>
      <w:b/>
    </w:rPr>
  </w:style>
  <w:style w:type="character">
    <w:name w:val="sub-article-title"/>
    <w:rPr>
      <w:sz w:val="40"/>
      <w:szCs w:val="40"/>
      <w:b/>
    </w:rPr>
  </w:style>
  <w:style w:type="paragraph" w:customStyle="1" w:styleId="sub-body">
    <w:name w:val="sub-body"/>
    <w:basedOn w:val="Normal"/>
    <w:pPr/>
  </w:style>
  <w:style w:type="paragraph" w:customStyle="1" w:styleId="jrnlTblCaption">
    <w:name w:val="jrnlTblCaption"/>
    <w:basedOn w:val="Normal"/>
    <w:pPr/>
  </w:style>
  <w:style w:type="paragraph" w:customStyle="1" w:styleId="jrnlTblBody">
    <w:name w:val="jrnlTblBody"/>
    <w:basedOn w:val="Normal"/>
    <w:pPr/>
  </w:style>
  <w:style w:type="paragraph" w:customStyle="1" w:styleId="jrnlTblFoot">
    <w:name w:val="jrnlTblFoot"/>
    <w:basedOn w:val="Normal"/>
    <w:pPr/>
  </w:style>
  <w:style w:type="character">
    <w:name w:val="jrnlBibRef"/>
    <w:rPr>
      <w:color w:val="#1B6685"/>
      <w:shd w:val="clear" w:color="" w:fill="#ECF8FC"/>
    </w:rPr>
  </w:style>
  <w:style w:type="character">
    <w:name w:val="jrnlFigRef"/>
    <w:rPr>
      <w:color w:val="#495A11"/>
      <w:shd w:val="clear" w:color="" w:fill="#EFF5D9"/>
    </w:rPr>
  </w:style>
  <w:style w:type="character">
    <w:name w:val="jrnlVidRef"/>
    <w:rPr>
      <w:color w:val="#495A11"/>
      <w:shd w:val="clear" w:color="" w:fill="#EFF5D9"/>
    </w:rPr>
  </w:style>
  <w:style w:type="character">
    <w:name w:val="label"/>
    <w:rPr>
      <w:color w:val="#FFFFFF"/>
      <w:shd w:val="clear" w:color="" w:fill="#808080"/>
    </w:rPr>
  </w:style>
  <w:style w:type="paragraph" w:customStyle="1" w:styleId="jrnlFigCaption">
    <w:name w:val="jrnlFigCaption"/>
    <w:basedOn w:val="Normal"/>
    <w:pPr/>
    <w:rPr>
      <w:color w:val="#ff8000"/>
    </w:rPr>
  </w:style>
  <w:style w:type="paragraph" w:customStyle="1" w:styleId="jrnlSupplCaption">
    <w:name w:val="jrnlSupplCaption"/>
    <w:basedOn w:val="Normal"/>
    <w:pPr/>
  </w:style>
  <w:style w:type="character">
    <w:name w:val="partLabel"/>
    <w:rPr>
      <w:color w:val="#ff8000"/>
      <w:b/>
    </w:rPr>
  </w:style>
  <w:style w:type="character">
    <w:name w:val="jrnlEqnLabel"/>
    <w:rPr/>
  </w:style>
  <w:style w:type="character">
    <w:name w:val="RefAuthor"/>
    <w:rPr>
      <w:color w:val="#388E8E"/>
    </w:rPr>
  </w:style>
  <w:style w:type="character">
    <w:name w:val="RefSurName"/>
    <w:rPr>
      <w:color w:val="#3852B0"/>
    </w:rPr>
  </w:style>
  <w:style w:type="character">
    <w:name w:val="RefGivenName"/>
    <w:rPr>
      <w:color w:val="orange"/>
    </w:rPr>
  </w:style>
  <w:style w:type="character">
    <w:name w:val="RefYear"/>
    <w:rPr>
      <w:color w:val="#DC143C"/>
    </w:rPr>
  </w:style>
  <w:style w:type="character">
    <w:name w:val="RefVolume"/>
    <w:rPr>
      <w:color w:val="#8B008B"/>
      <w:b/>
    </w:rPr>
  </w:style>
  <w:style w:type="character">
    <w:name w:val="RefArticleTitle"/>
    <w:rPr>
      <w:color w:val="#F99500"/>
    </w:rPr>
  </w:style>
  <w:style w:type="character">
    <w:name w:val="RefJournalTitle"/>
    <w:rPr>
      <w:color w:val="#808000"/>
      <w:i/>
      <w:iCs/>
    </w:rPr>
  </w:style>
  <w:style w:type="character">
    <w:name w:val="RefSoftName"/>
    <w:rPr>
      <w:color w:val="#2196F3"/>
    </w:rPr>
  </w:style>
  <w:style w:type="character">
    <w:name w:val="RefFPage"/>
    <w:rPr>
      <w:color w:val="#8B008B"/>
    </w:rPr>
  </w:style>
  <w:style w:type="character">
    <w:name w:val="RefLPage"/>
    <w:rPr>
      <w:color w:val="#008000"/>
    </w:rPr>
  </w:style>
  <w:style w:type="character">
    <w:name w:val="RefELocation"/>
    <w:rPr>
      <w:color w:val="#FF6347"/>
    </w:rPr>
  </w:style>
  <w:style w:type="character">
    <w:name w:val="RefCollaboration"/>
    <w:rPr>
      <w:color w:val="#4682B4"/>
    </w:rPr>
  </w:style>
  <w:style w:type="character">
    <w:name w:val="RefChapterTitle"/>
    <w:rPr>
      <w:color w:val="#22AD73"/>
    </w:rPr>
  </w:style>
  <w:style w:type="character">
    <w:name w:val="RefBookTitle"/>
    <w:rPr>
      <w:color w:val="#065658"/>
    </w:rPr>
  </w:style>
  <w:style w:type="character">
    <w:name w:val="RefPublisherName"/>
    <w:rPr>
      <w:color w:val="#FF1493"/>
    </w:rPr>
  </w:style>
  <w:style w:type="character">
    <w:name w:val="RefConfName"/>
    <w:rPr>
      <w:color w:val="#800000"/>
    </w:rPr>
  </w:style>
  <w:style w:type="character">
    <w:name w:val="RefConfLoc"/>
    <w:rPr>
      <w:color w:val="#000080"/>
    </w:rPr>
  </w:style>
  <w:style w:type="character">
    <w:name w:val="RefComments"/>
    <w:rPr>
      <w:color w:val="#FF00FF"/>
    </w:rPr>
  </w:style>
  <w:style w:type="character">
    <w:name w:val="Hyperlink"/>
    <w:rPr>
      <w:color w:val="blue"/>
    </w:rPr>
  </w:style>
  <w:style w:type="table" w:customStyle="1" w:styleId="Table">
    <w:name w:val="Table"/>
    <w:uiPriority w:val="99"/>
    <w:tblPr>
      <w:tblW w:w="0" w:type="auto"/>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colo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 Id="rId1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2016-07-20T14:26:20+00:00</dcterms:created>
  <dcterms:modified xsi:type="dcterms:W3CDTF">2016-07-20T14:26:20+00:00</dcterms:modified>
</cp:coreProperties>
</file>

<file path=docProps/custom.xml><?xml version="1.0" encoding="utf-8"?>
<Properties xmlns="http://schemas.openxmlformats.org/officeDocument/2006/custom-properties" xmlns:vt="http://schemas.openxmlformats.org/officeDocument/2006/docPropsVTypes"/>
</file>